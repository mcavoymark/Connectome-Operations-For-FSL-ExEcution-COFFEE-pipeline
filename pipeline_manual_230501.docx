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498F0" w14:textId="77777777" w:rsidR="00EA6F50" w:rsidRDefault="00623A35" w:rsidP="003F5EAB">
      <w:pPr>
        <w:spacing w:after="0"/>
        <w:rPr>
          <w:b/>
          <w:u w:val="single"/>
        </w:rPr>
      </w:pPr>
      <w:r>
        <w:rPr>
          <w:b/>
          <w:u w:val="single"/>
        </w:rPr>
        <w:t xml:space="preserve">Introduction to the </w:t>
      </w:r>
      <w:r w:rsidR="00EA6F50">
        <w:rPr>
          <w:b/>
          <w:u w:val="single"/>
        </w:rPr>
        <w:t>XXX pipeline</w:t>
      </w:r>
    </w:p>
    <w:p w14:paraId="0E1B602B" w14:textId="51235DCC" w:rsidR="00623A35" w:rsidRDefault="00623A35" w:rsidP="00EA6F50">
      <w:pPr>
        <w:spacing w:after="0"/>
        <w:ind w:firstLine="720"/>
        <w:rPr>
          <w:b/>
          <w:u w:val="single"/>
        </w:rPr>
      </w:pPr>
      <w:proofErr w:type="spellStart"/>
      <w:r>
        <w:rPr>
          <w:b/>
          <w:u w:val="single"/>
        </w:rPr>
        <w:t>Freesurfer</w:t>
      </w:r>
      <w:proofErr w:type="spellEnd"/>
      <w:r>
        <w:rPr>
          <w:b/>
          <w:u w:val="single"/>
        </w:rPr>
        <w:t xml:space="preserve"> Link Up to FSL FEAT (FLUFF)</w:t>
      </w:r>
      <w:r w:rsidR="00EA6F50">
        <w:rPr>
          <w:b/>
          <w:u w:val="single"/>
        </w:rPr>
        <w:t>?</w:t>
      </w:r>
    </w:p>
    <w:p w14:paraId="25FE9B4F" w14:textId="645F00BB" w:rsidR="00623A35" w:rsidRDefault="00623A35" w:rsidP="00EA6F50">
      <w:pPr>
        <w:spacing w:after="0"/>
        <w:ind w:firstLine="720"/>
        <w:rPr>
          <w:b/>
          <w:u w:val="single"/>
        </w:rPr>
      </w:pPr>
      <w:r>
        <w:rPr>
          <w:b/>
          <w:u w:val="single"/>
        </w:rPr>
        <w:t xml:space="preserve">Connectome Operations </w:t>
      </w:r>
      <w:proofErr w:type="gramStart"/>
      <w:r>
        <w:rPr>
          <w:b/>
          <w:u w:val="single"/>
        </w:rPr>
        <w:t>For</w:t>
      </w:r>
      <w:proofErr w:type="gramEnd"/>
      <w:r>
        <w:rPr>
          <w:b/>
          <w:u w:val="single"/>
        </w:rPr>
        <w:t xml:space="preserve"> FSL </w:t>
      </w:r>
      <w:proofErr w:type="spellStart"/>
      <w:r>
        <w:rPr>
          <w:b/>
          <w:u w:val="single"/>
        </w:rPr>
        <w:t>ExEcution</w:t>
      </w:r>
      <w:proofErr w:type="spellEnd"/>
      <w:r>
        <w:rPr>
          <w:b/>
          <w:u w:val="single"/>
        </w:rPr>
        <w:t xml:space="preserve"> (COFFEE)</w:t>
      </w:r>
      <w:r w:rsidR="00EA6F50">
        <w:rPr>
          <w:b/>
          <w:u w:val="single"/>
        </w:rPr>
        <w:t>?</w:t>
      </w:r>
    </w:p>
    <w:p w14:paraId="6DFF672A" w14:textId="69B0A2F3" w:rsidR="00143469" w:rsidRDefault="00EA6F50" w:rsidP="00EA6F50">
      <w:pPr>
        <w:spacing w:after="0"/>
        <w:ind w:firstLine="720"/>
        <w:rPr>
          <w:b/>
          <w:u w:val="single"/>
        </w:rPr>
      </w:pPr>
      <w:r>
        <w:rPr>
          <w:b/>
          <w:u w:val="single"/>
        </w:rPr>
        <w:t>H</w:t>
      </w:r>
      <w:r w:rsidR="00623A35">
        <w:rPr>
          <w:b/>
          <w:u w:val="single"/>
        </w:rPr>
        <w:t>CP Analysis Link to FEAT (</w:t>
      </w:r>
      <w:r w:rsidR="00D339A4">
        <w:rPr>
          <w:b/>
          <w:u w:val="single"/>
        </w:rPr>
        <w:t>HALF</w:t>
      </w:r>
      <w:r w:rsidR="00623A35">
        <w:rPr>
          <w:b/>
          <w:u w:val="single"/>
        </w:rPr>
        <w:t>)</w:t>
      </w:r>
      <w:r>
        <w:rPr>
          <w:b/>
          <w:u w:val="single"/>
        </w:rPr>
        <w:t>?</w:t>
      </w:r>
    </w:p>
    <w:p w14:paraId="6C4EC01C" w14:textId="07AD2E67" w:rsidR="00C27846" w:rsidRDefault="00C27846" w:rsidP="00143469">
      <w:r>
        <w:t>The goa</w:t>
      </w:r>
      <w:r w:rsidR="00103DB8">
        <w:t>l of this project i</w:t>
      </w:r>
      <w:r>
        <w:t xml:space="preserve">s to create a </w:t>
      </w:r>
      <w:r w:rsidR="00103DB8">
        <w:t xml:space="preserve">mac </w:t>
      </w:r>
      <w:r>
        <w:t>turn</w:t>
      </w:r>
      <w:r w:rsidR="00103DB8">
        <w:t>key processing pipeline with outputs immediately analyzable with FSL FEAT.</w:t>
      </w:r>
    </w:p>
    <w:p w14:paraId="5E4A07CC" w14:textId="53287064" w:rsidR="00D339A4" w:rsidRDefault="00D339A4" w:rsidP="003F5EAB">
      <w:pPr>
        <w:spacing w:after="0"/>
      </w:pPr>
      <w:r>
        <w:t>This tutorial covers the following steps:</w:t>
      </w:r>
    </w:p>
    <w:p w14:paraId="62B69458" w14:textId="42C363EE" w:rsidR="00143469" w:rsidRDefault="00F33436" w:rsidP="003F5EAB">
      <w:pPr>
        <w:pStyle w:val="ListParagraph"/>
        <w:numPr>
          <w:ilvl w:val="0"/>
          <w:numId w:val="1"/>
        </w:numPr>
        <w:spacing w:after="0"/>
      </w:pPr>
      <w:r>
        <w:t>S</w:t>
      </w:r>
      <w:r w:rsidR="00143469">
        <w:t>etting up your environment.</w:t>
      </w:r>
    </w:p>
    <w:p w14:paraId="5CDD7574" w14:textId="6A704822" w:rsidR="00F33436" w:rsidRDefault="00F33436" w:rsidP="003F5EAB">
      <w:pPr>
        <w:pStyle w:val="ListParagraph"/>
        <w:numPr>
          <w:ilvl w:val="0"/>
          <w:numId w:val="1"/>
        </w:numPr>
        <w:spacing w:after="0"/>
      </w:pPr>
      <w:r>
        <w:t>Creating a scanlist.csv</w:t>
      </w:r>
    </w:p>
    <w:p w14:paraId="305B8493" w14:textId="106D4816" w:rsidR="00143469" w:rsidRDefault="00F33436" w:rsidP="003F5EAB">
      <w:pPr>
        <w:pStyle w:val="ListParagraph"/>
        <w:numPr>
          <w:ilvl w:val="0"/>
          <w:numId w:val="1"/>
        </w:numPr>
        <w:spacing w:after="0"/>
      </w:pPr>
      <w:r>
        <w:t>C</w:t>
      </w:r>
      <w:r w:rsidR="00143469">
        <w:t>onvert</w:t>
      </w:r>
      <w:r w:rsidR="00623A35">
        <w:t>ing</w:t>
      </w:r>
      <w:r w:rsidR="00143469">
        <w:t xml:space="preserve"> </w:t>
      </w:r>
      <w:proofErr w:type="spellStart"/>
      <w:r w:rsidR="00143469">
        <w:t>dicoms</w:t>
      </w:r>
      <w:proofErr w:type="spellEnd"/>
      <w:r w:rsidR="00143469">
        <w:t xml:space="preserve"> to the </w:t>
      </w:r>
      <w:proofErr w:type="spellStart"/>
      <w:r w:rsidR="00143469">
        <w:t>nifiti</w:t>
      </w:r>
      <w:proofErr w:type="spellEnd"/>
      <w:r w:rsidR="00143469">
        <w:t xml:space="preserve"> file format</w:t>
      </w:r>
      <w:r>
        <w:t xml:space="preserve"> </w:t>
      </w:r>
      <w:r w:rsidR="0074495D">
        <w:t>with a</w:t>
      </w:r>
      <w:r>
        <w:t xml:space="preserve"> scanlist.csv</w:t>
      </w:r>
      <w:r w:rsidR="00143469">
        <w:t>.</w:t>
      </w:r>
    </w:p>
    <w:p w14:paraId="0E186E25" w14:textId="5E8AEB97" w:rsidR="00623A35" w:rsidRDefault="00623A35">
      <w:pPr>
        <w:pStyle w:val="ListParagraph"/>
        <w:numPr>
          <w:ilvl w:val="0"/>
          <w:numId w:val="1"/>
        </w:numPr>
      </w:pPr>
      <w:r>
        <w:t xml:space="preserve">Converting the scanlist.csv into a pipeline compatible </w:t>
      </w:r>
      <w:proofErr w:type="spellStart"/>
      <w:r>
        <w:t>dat</w:t>
      </w:r>
      <w:proofErr w:type="spellEnd"/>
      <w:r>
        <w:t xml:space="preserve"> file.</w:t>
      </w:r>
    </w:p>
    <w:p w14:paraId="5CFFAEBF" w14:textId="06FF4B44" w:rsidR="00EA6F50" w:rsidRDefault="00EA6F50">
      <w:pPr>
        <w:pStyle w:val="ListParagraph"/>
        <w:numPr>
          <w:ilvl w:val="0"/>
          <w:numId w:val="1"/>
        </w:numPr>
      </w:pPr>
      <w:r>
        <w:t>Running the pipeline</w:t>
      </w:r>
    </w:p>
    <w:p w14:paraId="41F9BC11" w14:textId="31F4EEE7" w:rsidR="00143469" w:rsidRDefault="00EA6F50" w:rsidP="00EA6F50">
      <w:pPr>
        <w:pStyle w:val="ListParagraph"/>
        <w:numPr>
          <w:ilvl w:val="0"/>
          <w:numId w:val="1"/>
        </w:numPr>
      </w:pPr>
      <w:r>
        <w:t>Integrating pipeline outputs with FEAT</w:t>
      </w:r>
    </w:p>
    <w:p w14:paraId="24B0A8A7" w14:textId="0F7D7E3B" w:rsidR="00143469" w:rsidRDefault="00143469" w:rsidP="00143469">
      <w:r>
        <w:t xml:space="preserve">The pipeline itself has three parts. The first two of these are modified from Glasser’s </w:t>
      </w:r>
      <w:r w:rsidR="00D339A4">
        <w:t>HCP pipelines (Glasser 2013 Neuroi</w:t>
      </w:r>
      <w:r>
        <w:t xml:space="preserve">mage) and include the structural pipeline that uses the T1 and T2 (if available) and the functional pipeline that uses the BOLD data and associated </w:t>
      </w:r>
      <w:proofErr w:type="spellStart"/>
      <w:r>
        <w:t>SBRef</w:t>
      </w:r>
      <w:proofErr w:type="spellEnd"/>
      <w:r>
        <w:t xml:space="preserve"> images (if available) along with the field maps</w:t>
      </w:r>
      <w:r w:rsidR="00103DB8">
        <w:t xml:space="preserve"> (if available). The third is a</w:t>
      </w:r>
      <w:r w:rsidR="00EA6F50">
        <w:t xml:space="preserve">n adapter </w:t>
      </w:r>
      <w:r>
        <w:t>that facilitates the use of the structural and functional pipeline outputs in the FSL FEAT statistical analysis.</w:t>
      </w:r>
    </w:p>
    <w:p w14:paraId="74FDC9E4" w14:textId="4ED8B5C4" w:rsidR="00103DB8" w:rsidRPr="003F5EAB" w:rsidRDefault="00143469">
      <w:r>
        <w:t>The pipelines must be run serially as they are dependent on one another’s outputs. The structural pipeline is run first, followed by the functional pipeline and finally the F</w:t>
      </w:r>
      <w:r w:rsidR="00103DB8">
        <w:t xml:space="preserve">EAT </w:t>
      </w:r>
      <w:proofErr w:type="spellStart"/>
      <w:r w:rsidR="00EA6F50">
        <w:t>adeapter</w:t>
      </w:r>
      <w:proofErr w:type="spellEnd"/>
      <w:r>
        <w:t xml:space="preserve"> pipeline.</w:t>
      </w:r>
    </w:p>
    <w:p w14:paraId="12D4475E" w14:textId="21FCA976" w:rsidR="00092C6D" w:rsidRPr="003F5EAB" w:rsidRDefault="00092C6D" w:rsidP="003F5EAB">
      <w:pPr>
        <w:spacing w:after="0"/>
        <w:rPr>
          <w:b/>
          <w:u w:val="single"/>
        </w:rPr>
      </w:pPr>
      <w:r w:rsidRPr="003F5EAB">
        <w:rPr>
          <w:b/>
          <w:u w:val="single"/>
        </w:rPr>
        <w:t>Setting up the environment</w:t>
      </w:r>
    </w:p>
    <w:p w14:paraId="75C343C6" w14:textId="6EFCFDE6" w:rsidR="00CE529F" w:rsidRDefault="006D3746">
      <w:r>
        <w:t>There are a variety of w</w:t>
      </w:r>
      <w:r w:rsidR="00E40FBD">
        <w:t xml:space="preserve">ays to set up your environment. If you work within the bash shell, </w:t>
      </w:r>
      <w:r w:rsidR="00CE529F">
        <w:t>you may wish to add variables to your .</w:t>
      </w:r>
      <w:proofErr w:type="spellStart"/>
      <w:r w:rsidR="00CE529F">
        <w:t>bash_profile</w:t>
      </w:r>
      <w:proofErr w:type="spellEnd"/>
      <w:r w:rsidR="00CE529F">
        <w:t>. If instead you work within mac’s native z shell, you may wish to create a .</w:t>
      </w:r>
      <w:proofErr w:type="spellStart"/>
      <w:r w:rsidR="00CE529F">
        <w:t>zshrc</w:t>
      </w:r>
      <w:proofErr w:type="spellEnd"/>
      <w:r w:rsidR="00CE529F">
        <w:t>. Here is an example of a minimal .</w:t>
      </w:r>
      <w:proofErr w:type="spellStart"/>
      <w:r w:rsidR="00CE529F">
        <w:t>bash_profile</w:t>
      </w:r>
      <w:proofErr w:type="spellEnd"/>
      <w:r w:rsidR="00CE529F">
        <w:t xml:space="preserve"> or .</w:t>
      </w:r>
      <w:proofErr w:type="spellStart"/>
      <w:r w:rsidR="00CE529F">
        <w:t>zshrc</w:t>
      </w:r>
      <w:proofErr w:type="spellEnd"/>
      <w:r w:rsidR="00CE529F">
        <w:t>:</w:t>
      </w:r>
    </w:p>
    <w:p w14:paraId="5F641199" w14:textId="4EEDEB6C" w:rsidR="00CE529F" w:rsidRPr="00EA6F50" w:rsidRDefault="00CE529F" w:rsidP="00EA6F50">
      <w:pPr>
        <w:spacing w:after="0"/>
        <w:ind w:firstLine="720"/>
        <w:rPr>
          <w:sz w:val="18"/>
          <w:szCs w:val="18"/>
        </w:rPr>
      </w:pPr>
      <w:proofErr w:type="spellStart"/>
      <w:r w:rsidRPr="00EA6F50">
        <w:rPr>
          <w:sz w:val="18"/>
          <w:szCs w:val="18"/>
        </w:rPr>
        <w:t>umask</w:t>
      </w:r>
      <w:proofErr w:type="spellEnd"/>
      <w:r w:rsidRPr="00EA6F50">
        <w:rPr>
          <w:sz w:val="18"/>
          <w:szCs w:val="18"/>
        </w:rPr>
        <w:t xml:space="preserve">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 xml:space="preserve">#Folder permissions </w:t>
      </w:r>
      <w:proofErr w:type="spellStart"/>
      <w:r w:rsidRPr="00CE529F">
        <w:rPr>
          <w:sz w:val="18"/>
          <w:szCs w:val="18"/>
        </w:rPr>
        <w:t>rwxrwxr</w:t>
      </w:r>
      <w:proofErr w:type="spellEnd"/>
      <w:r w:rsidRPr="00CE529F">
        <w:rPr>
          <w:sz w:val="18"/>
          <w:szCs w:val="18"/>
        </w:rPr>
        <w:t>-x</w:t>
      </w:r>
    </w:p>
    <w:p w14:paraId="1D0416E4" w14:textId="46640FD6" w:rsidR="00CE529F" w:rsidRPr="00EA6F50" w:rsidRDefault="00CE529F" w:rsidP="00EA6F50">
      <w:pPr>
        <w:spacing w:after="0"/>
        <w:ind w:firstLine="720"/>
        <w:rPr>
          <w:sz w:val="18"/>
          <w:szCs w:val="18"/>
        </w:rPr>
      </w:pPr>
      <w:r w:rsidRPr="00EA6F50">
        <w:rPr>
          <w:sz w:val="18"/>
          <w:szCs w:val="18"/>
        </w:rPr>
        <w:t>export FSLDIR=/</w:t>
      </w:r>
      <w:proofErr w:type="spellStart"/>
      <w:r w:rsidRPr="00EA6F50">
        <w:rPr>
          <w:sz w:val="18"/>
          <w:szCs w:val="18"/>
        </w:rPr>
        <w:t>usr</w:t>
      </w:r>
      <w:proofErr w:type="spellEnd"/>
      <w:r w:rsidRPr="00EA6F50">
        <w:rPr>
          <w:sz w:val="18"/>
          <w:szCs w:val="18"/>
        </w:rPr>
        <w:t>/local/</w:t>
      </w:r>
      <w:proofErr w:type="spellStart"/>
      <w:r w:rsidRPr="00EA6F50">
        <w:rPr>
          <w:sz w:val="18"/>
          <w:szCs w:val="18"/>
        </w:rPr>
        <w:t>fsl</w:t>
      </w:r>
      <w:proofErr w:type="spellEnd"/>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40EEE96B" w14:textId="6145AD3D" w:rsidR="00CE529F" w:rsidRPr="00EA6F50" w:rsidRDefault="00CE529F" w:rsidP="00EA6F50">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87D7761" w14:textId="69C72D6D" w:rsidR="00CE529F" w:rsidRPr="00EA6F50" w:rsidRDefault="00CE529F" w:rsidP="00EA6F50">
      <w:pPr>
        <w:spacing w:after="0"/>
        <w:ind w:firstLine="720"/>
        <w:rPr>
          <w:sz w:val="18"/>
          <w:szCs w:val="18"/>
        </w:rPr>
      </w:pPr>
      <w:r w:rsidRPr="00EA6F50">
        <w:rPr>
          <w:sz w:val="18"/>
          <w:szCs w:val="18"/>
        </w:rPr>
        <w:t>export HCPDIR=/Users/Shared/pipeline/HCP</w:t>
      </w:r>
      <w:r>
        <w:rPr>
          <w:sz w:val="18"/>
          <w:szCs w:val="18"/>
        </w:rPr>
        <w:tab/>
      </w:r>
      <w:r>
        <w:rPr>
          <w:sz w:val="18"/>
          <w:szCs w:val="18"/>
        </w:rPr>
        <w:tab/>
      </w:r>
      <w:r>
        <w:rPr>
          <w:sz w:val="18"/>
          <w:szCs w:val="18"/>
        </w:rPr>
        <w:tab/>
      </w:r>
      <w:r>
        <w:rPr>
          <w:sz w:val="18"/>
          <w:szCs w:val="18"/>
        </w:rPr>
        <w:tab/>
      </w:r>
      <w:r w:rsidRPr="00CE529F">
        <w:rPr>
          <w:sz w:val="18"/>
          <w:szCs w:val="18"/>
        </w:rPr>
        <w:t>#Set location of HCP</w:t>
      </w:r>
    </w:p>
    <w:p w14:paraId="7AA54182" w14:textId="63B0C8C9" w:rsidR="00CE529F" w:rsidRPr="00EA6F50" w:rsidRDefault="00CE529F" w:rsidP="00EA6F50">
      <w:pPr>
        <w:ind w:firstLine="720"/>
        <w:rPr>
          <w:sz w:val="18"/>
          <w:szCs w:val="18"/>
        </w:rPr>
      </w:pPr>
      <w:r w:rsidRPr="00EA6F50">
        <w:rPr>
          <w:sz w:val="18"/>
          <w:szCs w:val="18"/>
        </w:rPr>
        <w:t>PATH=$PATH</w:t>
      </w:r>
      <w:proofErr w:type="gramStart"/>
      <w:r w:rsidRPr="00EA6F50">
        <w:rPr>
          <w:sz w:val="18"/>
          <w:szCs w:val="18"/>
        </w:rPr>
        <w:t>:/</w:t>
      </w:r>
      <w:proofErr w:type="gramEnd"/>
      <w:r w:rsidRPr="00EA6F50">
        <w:rPr>
          <w:sz w:val="18"/>
          <w:szCs w:val="18"/>
        </w:rPr>
        <w:t>opt/homebrew/opt:/Users/Shared/pipeline:$HCPDIR</w:t>
      </w:r>
      <w:r w:rsidR="00A820B9">
        <w:rPr>
          <w:sz w:val="18"/>
          <w:szCs w:val="18"/>
        </w:rPr>
        <w:tab/>
      </w:r>
      <w:r w:rsidR="00A820B9">
        <w:rPr>
          <w:sz w:val="18"/>
          <w:szCs w:val="18"/>
        </w:rPr>
        <w:tab/>
        <w:t>#Add homebrew, pipeline and HCPDIR to PATH</w:t>
      </w:r>
    </w:p>
    <w:p w14:paraId="7D902C50" w14:textId="720C7291" w:rsidR="00CE529F" w:rsidRDefault="008A5108">
      <w:proofErr w:type="spellStart"/>
      <w:r>
        <w:t>Freesurfer</w:t>
      </w:r>
      <w:proofErr w:type="spellEnd"/>
      <w:r>
        <w:t xml:space="preserve"> variables may also be added:</w:t>
      </w:r>
    </w:p>
    <w:p w14:paraId="2D78714E" w14:textId="6249A46B" w:rsidR="008A5108" w:rsidRPr="00EA6F50" w:rsidRDefault="008A5108" w:rsidP="008A5108">
      <w:pPr>
        <w:spacing w:after="0"/>
        <w:ind w:firstLine="720"/>
        <w:rPr>
          <w:sz w:val="18"/>
          <w:szCs w:val="18"/>
        </w:rPr>
      </w:pPr>
      <w:r w:rsidRPr="00EA6F50">
        <w:rPr>
          <w:sz w:val="18"/>
          <w:szCs w:val="18"/>
        </w:rPr>
        <w:t>export FREESURFDIR=/Applications/</w:t>
      </w:r>
      <w:proofErr w:type="spellStart"/>
      <w:r w:rsidRPr="00EA6F50">
        <w:rPr>
          <w:sz w:val="18"/>
          <w:szCs w:val="18"/>
        </w:rPr>
        <w:t>freesurfer</w:t>
      </w:r>
      <w:proofErr w:type="spellEnd"/>
      <w:r>
        <w:rPr>
          <w:sz w:val="18"/>
          <w:szCs w:val="18"/>
        </w:rPr>
        <w:tab/>
      </w:r>
      <w:r>
        <w:rPr>
          <w:sz w:val="18"/>
          <w:szCs w:val="18"/>
        </w:rPr>
        <w:tab/>
      </w:r>
      <w:r>
        <w:rPr>
          <w:sz w:val="18"/>
          <w:szCs w:val="18"/>
        </w:rPr>
        <w:tab/>
      </w:r>
      <w:r>
        <w:rPr>
          <w:sz w:val="18"/>
          <w:szCs w:val="18"/>
        </w:rPr>
        <w:tab/>
        <w:t xml:space="preserve">#Set location of </w:t>
      </w:r>
      <w:proofErr w:type="spellStart"/>
      <w:r>
        <w:rPr>
          <w:sz w:val="18"/>
          <w:szCs w:val="18"/>
        </w:rPr>
        <w:t>Freesurfer</w:t>
      </w:r>
      <w:proofErr w:type="spellEnd"/>
      <w:r>
        <w:rPr>
          <w:sz w:val="18"/>
          <w:szCs w:val="18"/>
        </w:rPr>
        <w:t xml:space="preserve"> installations</w:t>
      </w:r>
    </w:p>
    <w:p w14:paraId="009F893E" w14:textId="0DD1BF2D" w:rsidR="008A5108" w:rsidRPr="00EA6F50" w:rsidRDefault="008A5108" w:rsidP="008A5108">
      <w:pPr>
        <w:spacing w:after="0"/>
        <w:ind w:firstLine="720"/>
        <w:rPr>
          <w:sz w:val="18"/>
          <w:szCs w:val="18"/>
        </w:rPr>
      </w:pPr>
      <w:r w:rsidRPr="00EA6F50">
        <w:rPr>
          <w:sz w:val="18"/>
          <w:szCs w:val="18"/>
        </w:rPr>
        <w:t>export FREESURFVER=7.3.2</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#Currently we are using </w:t>
      </w:r>
      <w:proofErr w:type="spellStart"/>
      <w:r>
        <w:rPr>
          <w:sz w:val="18"/>
          <w:szCs w:val="18"/>
        </w:rPr>
        <w:t>Freesurfer</w:t>
      </w:r>
      <w:proofErr w:type="spellEnd"/>
      <w:r>
        <w:rPr>
          <w:sz w:val="18"/>
          <w:szCs w:val="18"/>
        </w:rPr>
        <w:t xml:space="preserve"> 7.3.2</w:t>
      </w:r>
    </w:p>
    <w:p w14:paraId="0360C314" w14:textId="3D85D717" w:rsidR="008A5108" w:rsidRPr="00EA6F50" w:rsidRDefault="008A5108" w:rsidP="00EA6F50">
      <w:pPr>
        <w:ind w:firstLine="720"/>
        <w:rPr>
          <w:sz w:val="18"/>
          <w:szCs w:val="18"/>
        </w:rPr>
      </w:pPr>
      <w:proofErr w:type="gramStart"/>
      <w:r>
        <w:rPr>
          <w:sz w:val="18"/>
          <w:szCs w:val="18"/>
        </w:rPr>
        <w:t>export</w:t>
      </w:r>
      <w:proofErr w:type="gramEnd"/>
      <w:r>
        <w:rPr>
          <w:sz w:val="18"/>
          <w:szCs w:val="18"/>
        </w:rPr>
        <w:t xml:space="preserve">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0AC0DCA5" w14:textId="7A490D51" w:rsidR="00D51A92" w:rsidRDefault="00D51A92">
      <w:pPr>
        <w:rPr>
          <w:ins w:id="0" w:author="Mcavoy Local" w:date="2023-05-01T12:11:00Z"/>
        </w:rPr>
      </w:pPr>
      <w:ins w:id="1" w:author="Mcavoy Local" w:date="2023-05-01T12:10:00Z">
        <w:r>
          <w:t xml:space="preserve">You may also wish to add </w:t>
        </w:r>
      </w:ins>
      <w:ins w:id="2" w:author="Mcavoy Local" w:date="2023-05-01T12:11:00Z">
        <w:r>
          <w:rPr>
            <w:i/>
          </w:rPr>
          <w:t>workbench</w:t>
        </w:r>
        <w:r>
          <w:t xml:space="preserve"> to your path:</w:t>
        </w:r>
      </w:ins>
    </w:p>
    <w:p w14:paraId="5F90D85B" w14:textId="0495A8F6" w:rsidR="00D51A92" w:rsidRPr="00D51A92" w:rsidRDefault="00D51A92" w:rsidP="00D51A92">
      <w:pPr>
        <w:ind w:firstLine="720"/>
        <w:rPr>
          <w:ins w:id="3" w:author="Mcavoy Local" w:date="2023-05-01T12:10:00Z"/>
          <w:sz w:val="18"/>
          <w:szCs w:val="18"/>
          <w:rPrChange w:id="4" w:author="Mcavoy Local" w:date="2023-05-01T12:12:00Z">
            <w:rPr>
              <w:ins w:id="5" w:author="Mcavoy Local" w:date="2023-05-01T12:10:00Z"/>
            </w:rPr>
          </w:rPrChange>
        </w:rPr>
        <w:pPrChange w:id="6" w:author="Mcavoy Local" w:date="2023-05-01T12:12:00Z">
          <w:pPr/>
        </w:pPrChange>
      </w:pPr>
      <w:ins w:id="7" w:author="Mcavoy Local" w:date="2023-05-01T12:13:00Z">
        <w:r w:rsidRPr="00EA6F50">
          <w:rPr>
            <w:sz w:val="18"/>
            <w:szCs w:val="18"/>
          </w:rPr>
          <w:t>PATH=$PATH:/</w:t>
        </w:r>
        <w:bookmarkStart w:id="8" w:name="_GoBack"/>
        <w:bookmarkEnd w:id="8"/>
        <w:r w:rsidRPr="00D51A92">
          <w:rPr>
            <w:sz w:val="18"/>
            <w:szCs w:val="18"/>
          </w:rPr>
          <w:t>Users/Shared/pipeline/HCP/workbench-mac/bin_macosx64</w:t>
        </w:r>
      </w:ins>
    </w:p>
    <w:p w14:paraId="68A21AF6" w14:textId="34E68674" w:rsidR="00CE529F" w:rsidRDefault="008A5108">
      <w:r>
        <w:t>V</w:t>
      </w:r>
      <w:r w:rsidR="00CE529F">
        <w:t>ariables</w:t>
      </w:r>
      <w:r>
        <w:t xml:space="preserve"> set </w:t>
      </w:r>
      <w:r w:rsidR="00CE529F">
        <w:t>via th</w:t>
      </w:r>
      <w:r>
        <w:t>e script option</w:t>
      </w:r>
      <w:r w:rsidR="00961EEC">
        <w:t>s</w:t>
      </w:r>
      <w:r>
        <w:t xml:space="preserve"> </w:t>
      </w:r>
      <w:r w:rsidR="00961EEC">
        <w:t xml:space="preserve">will override </w:t>
      </w:r>
      <w:r>
        <w:t>those made in the .</w:t>
      </w:r>
      <w:proofErr w:type="spellStart"/>
      <w:r>
        <w:t>bash_profile</w:t>
      </w:r>
      <w:proofErr w:type="spellEnd"/>
      <w:r>
        <w:t xml:space="preserve"> or .</w:t>
      </w:r>
      <w:proofErr w:type="spellStart"/>
      <w:r>
        <w:t>zshrc</w:t>
      </w:r>
      <w:proofErr w:type="spellEnd"/>
      <w:r>
        <w:t>.</w:t>
      </w:r>
    </w:p>
    <w:p w14:paraId="72A6E09C" w14:textId="497F02B8" w:rsidR="00143469" w:rsidRPr="003F5EAB" w:rsidRDefault="00F33436" w:rsidP="003F5EAB">
      <w:pPr>
        <w:spacing w:after="0"/>
        <w:rPr>
          <w:b/>
          <w:u w:val="single"/>
        </w:rPr>
      </w:pPr>
      <w:r>
        <w:rPr>
          <w:b/>
          <w:u w:val="single"/>
        </w:rPr>
        <w:t>Creating a</w:t>
      </w:r>
      <w:r w:rsidR="00143469" w:rsidRPr="003F5EAB">
        <w:rPr>
          <w:b/>
          <w:u w:val="single"/>
        </w:rPr>
        <w:t xml:space="preserve"> scanlist</w:t>
      </w:r>
      <w:r>
        <w:rPr>
          <w:b/>
          <w:u w:val="single"/>
        </w:rPr>
        <w:t>.csv</w:t>
      </w:r>
    </w:p>
    <w:p w14:paraId="016DF8F6" w14:textId="6BCC3030" w:rsidR="00143469" w:rsidRDefault="00F33436">
      <w:r>
        <w:t>The</w:t>
      </w:r>
      <w:r w:rsidR="00C555FA">
        <w:t xml:space="preserve"> "scanlist.csv" link</w:t>
      </w:r>
      <w:r>
        <w:t>s</w:t>
      </w:r>
      <w:r w:rsidR="00C555FA">
        <w:t xml:space="preserve"> the </w:t>
      </w:r>
      <w:proofErr w:type="spellStart"/>
      <w:r w:rsidR="00C555FA">
        <w:t>dicom</w:t>
      </w:r>
      <w:proofErr w:type="spellEnd"/>
      <w:r w:rsidR="00C555FA">
        <w:t xml:space="preserve"> names to the </w:t>
      </w:r>
      <w:proofErr w:type="spellStart"/>
      <w:r w:rsidR="00C555FA">
        <w:t>nifti</w:t>
      </w:r>
      <w:proofErr w:type="spellEnd"/>
      <w:r w:rsidR="00C555FA">
        <w:t xml:space="preserve"> file outputs. Start from a sample and modify to match your data. The pipeline currently uses: t1, t2 (if available) </w:t>
      </w:r>
      <w:proofErr w:type="spellStart"/>
      <w:r w:rsidR="00C555FA">
        <w:t>fieldmap_AP</w:t>
      </w:r>
      <w:proofErr w:type="spellEnd"/>
      <w:r w:rsidR="00C555FA">
        <w:t xml:space="preserve">, </w:t>
      </w:r>
      <w:proofErr w:type="spellStart"/>
      <w:r w:rsidR="00C555FA">
        <w:t>fieldmap_PA</w:t>
      </w:r>
      <w:proofErr w:type="spellEnd"/>
      <w:r w:rsidR="00C555FA">
        <w:t xml:space="preserve">, any number of functional runs (ideally with a </w:t>
      </w:r>
      <w:proofErr w:type="spellStart"/>
      <w:r w:rsidR="00C555FA">
        <w:t>SBRef</w:t>
      </w:r>
      <w:proofErr w:type="spellEnd"/>
      <w:r w:rsidR="00C555FA">
        <w:t xml:space="preserve"> for each).</w:t>
      </w:r>
      <w:r w:rsidR="00143469">
        <w:t xml:space="preserve"> </w:t>
      </w:r>
      <w:r w:rsidR="00DA1FF8">
        <w:t>As an example h</w:t>
      </w:r>
      <w:r w:rsidR="00143469">
        <w:t xml:space="preserve">ere is </w:t>
      </w:r>
      <w:r w:rsidR="00143469" w:rsidRPr="00143469">
        <w:t>/Users/Shared/10_Connectivity/10_1001</w:t>
      </w:r>
      <w:r w:rsidR="00143469">
        <w:t>/</w:t>
      </w:r>
      <w:r w:rsidR="00143469" w:rsidRPr="00143469">
        <w:t>10_1001_scanlist.csv</w:t>
      </w:r>
    </w:p>
    <w:p w14:paraId="62F8B6D3" w14:textId="77777777" w:rsidR="00143469" w:rsidRPr="003F5EAB" w:rsidRDefault="00143469" w:rsidP="003F5EAB">
      <w:pPr>
        <w:spacing w:after="0"/>
        <w:ind w:firstLine="720"/>
        <w:rPr>
          <w:sz w:val="18"/>
          <w:szCs w:val="18"/>
        </w:rPr>
      </w:pPr>
      <w:proofErr w:type="spellStart"/>
      <w:r w:rsidRPr="003F5EAB">
        <w:rPr>
          <w:sz w:val="18"/>
          <w:szCs w:val="18"/>
        </w:rPr>
        <w:t>Scan</w:t>
      </w:r>
      <w:proofErr w:type="gramStart"/>
      <w:r w:rsidRPr="003F5EAB">
        <w:rPr>
          <w:sz w:val="18"/>
          <w:szCs w:val="18"/>
        </w:rPr>
        <w:t>,Series</w:t>
      </w:r>
      <w:proofErr w:type="spellEnd"/>
      <w:proofErr w:type="gramEnd"/>
      <w:r w:rsidRPr="003F5EAB">
        <w:rPr>
          <w:sz w:val="18"/>
          <w:szCs w:val="18"/>
        </w:rPr>
        <w:t xml:space="preserve"> </w:t>
      </w:r>
      <w:proofErr w:type="spellStart"/>
      <w:r w:rsidRPr="003F5EAB">
        <w:rPr>
          <w:sz w:val="18"/>
          <w:szCs w:val="18"/>
        </w:rPr>
        <w:t>Desc,nii</w:t>
      </w:r>
      <w:proofErr w:type="spellEnd"/>
    </w:p>
    <w:p w14:paraId="7A8AB3DC" w14:textId="77777777" w:rsidR="00143469" w:rsidRPr="003F5EAB" w:rsidRDefault="00143469" w:rsidP="003F5EAB">
      <w:pPr>
        <w:spacing w:after="0"/>
        <w:ind w:firstLine="720"/>
        <w:rPr>
          <w:sz w:val="18"/>
          <w:szCs w:val="18"/>
        </w:rPr>
      </w:pPr>
      <w:r w:rsidRPr="003F5EAB">
        <w:rPr>
          <w:sz w:val="18"/>
          <w:szCs w:val="18"/>
        </w:rPr>
        <w:t>7</w:t>
      </w:r>
      <w:proofErr w:type="gramStart"/>
      <w:r w:rsidRPr="003F5EAB">
        <w:rPr>
          <w:sz w:val="18"/>
          <w:szCs w:val="18"/>
        </w:rPr>
        <w:t>,t1</w:t>
      </w:r>
      <w:proofErr w:type="gramEnd"/>
      <w:r w:rsidRPr="003F5EAB">
        <w:rPr>
          <w:sz w:val="18"/>
          <w:szCs w:val="18"/>
        </w:rPr>
        <w:t>_mpr_1mm_p2_pos50,t1_mpr_1mm_p2_pos50</w:t>
      </w:r>
    </w:p>
    <w:p w14:paraId="3622FEC0" w14:textId="77777777" w:rsidR="00143469" w:rsidRPr="003F5EAB" w:rsidRDefault="00143469" w:rsidP="003F5EAB">
      <w:pPr>
        <w:spacing w:after="0"/>
        <w:ind w:firstLine="720"/>
        <w:rPr>
          <w:sz w:val="18"/>
          <w:szCs w:val="18"/>
        </w:rPr>
      </w:pPr>
      <w:r w:rsidRPr="003F5EAB">
        <w:rPr>
          <w:sz w:val="18"/>
          <w:szCs w:val="18"/>
        </w:rPr>
        <w:t>8</w:t>
      </w:r>
      <w:proofErr w:type="gramStart"/>
      <w:r w:rsidRPr="003F5EAB">
        <w:rPr>
          <w:sz w:val="18"/>
          <w:szCs w:val="18"/>
        </w:rPr>
        <w:t>,SpinEchoFieldMap2</w:t>
      </w:r>
      <w:proofErr w:type="gramEnd"/>
      <w:r w:rsidRPr="003F5EAB">
        <w:rPr>
          <w:sz w:val="18"/>
          <w:szCs w:val="18"/>
        </w:rPr>
        <w:t>_AP,SpinEchoFieldMap2_AP</w:t>
      </w:r>
    </w:p>
    <w:p w14:paraId="7793E117" w14:textId="77777777" w:rsidR="00143469" w:rsidRPr="003F5EAB" w:rsidRDefault="00143469" w:rsidP="003F5EAB">
      <w:pPr>
        <w:spacing w:after="0"/>
        <w:ind w:firstLine="720"/>
        <w:rPr>
          <w:sz w:val="18"/>
          <w:szCs w:val="18"/>
        </w:rPr>
      </w:pPr>
      <w:r w:rsidRPr="003F5EAB">
        <w:rPr>
          <w:sz w:val="18"/>
          <w:szCs w:val="18"/>
        </w:rPr>
        <w:t>9</w:t>
      </w:r>
      <w:proofErr w:type="gramStart"/>
      <w:r w:rsidRPr="003F5EAB">
        <w:rPr>
          <w:sz w:val="18"/>
          <w:szCs w:val="18"/>
        </w:rPr>
        <w:t>,SpinEchoFieldMap2</w:t>
      </w:r>
      <w:proofErr w:type="gramEnd"/>
      <w:r w:rsidRPr="003F5EAB">
        <w:rPr>
          <w:sz w:val="18"/>
          <w:szCs w:val="18"/>
        </w:rPr>
        <w:t>_PA,SpinEchoFieldMap2_PA</w:t>
      </w:r>
    </w:p>
    <w:p w14:paraId="7F2F2B49" w14:textId="77777777" w:rsidR="00143469" w:rsidRPr="003F5EAB" w:rsidRDefault="00143469" w:rsidP="003F5EAB">
      <w:pPr>
        <w:spacing w:after="0"/>
        <w:ind w:firstLine="720"/>
        <w:rPr>
          <w:sz w:val="18"/>
          <w:szCs w:val="18"/>
        </w:rPr>
      </w:pPr>
      <w:r w:rsidRPr="003F5EAB">
        <w:rPr>
          <w:sz w:val="18"/>
          <w:szCs w:val="18"/>
        </w:rPr>
        <w:t>10</w:t>
      </w:r>
      <w:proofErr w:type="gramStart"/>
      <w:r w:rsidRPr="003F5EAB">
        <w:rPr>
          <w:sz w:val="18"/>
          <w:szCs w:val="18"/>
        </w:rPr>
        <w:t>,CMRR</w:t>
      </w:r>
      <w:proofErr w:type="gramEnd"/>
      <w:r w:rsidRPr="003F5EAB">
        <w:rPr>
          <w:sz w:val="18"/>
          <w:szCs w:val="18"/>
        </w:rPr>
        <w:t>_fMRI_TASK_R1_AP_3mm_488meas_SBRef,run1_RH_SBRef</w:t>
      </w:r>
    </w:p>
    <w:p w14:paraId="4F9C7A24" w14:textId="77777777" w:rsidR="00143469" w:rsidRPr="003F5EAB" w:rsidRDefault="00143469" w:rsidP="003F5EAB">
      <w:pPr>
        <w:spacing w:after="0"/>
        <w:ind w:firstLine="720"/>
        <w:rPr>
          <w:sz w:val="18"/>
          <w:szCs w:val="18"/>
        </w:rPr>
      </w:pPr>
      <w:r w:rsidRPr="003F5EAB">
        <w:rPr>
          <w:sz w:val="18"/>
          <w:szCs w:val="18"/>
        </w:rPr>
        <w:t>11</w:t>
      </w:r>
      <w:proofErr w:type="gramStart"/>
      <w:r w:rsidRPr="003F5EAB">
        <w:rPr>
          <w:sz w:val="18"/>
          <w:szCs w:val="18"/>
        </w:rPr>
        <w:t>,CMRR</w:t>
      </w:r>
      <w:proofErr w:type="gramEnd"/>
      <w:r w:rsidRPr="003F5EAB">
        <w:rPr>
          <w:sz w:val="18"/>
          <w:szCs w:val="18"/>
        </w:rPr>
        <w:t>_fMRI_TASK_R1_AP_3mm_488meas,run1_RH</w:t>
      </w:r>
    </w:p>
    <w:p w14:paraId="4106A333" w14:textId="77777777" w:rsidR="00143469" w:rsidRPr="003F5EAB" w:rsidRDefault="00143469" w:rsidP="003F5EAB">
      <w:pPr>
        <w:spacing w:after="0"/>
        <w:ind w:firstLine="720"/>
        <w:rPr>
          <w:sz w:val="18"/>
          <w:szCs w:val="18"/>
        </w:rPr>
      </w:pPr>
      <w:r w:rsidRPr="003F5EAB">
        <w:rPr>
          <w:sz w:val="18"/>
          <w:szCs w:val="18"/>
        </w:rPr>
        <w:t>13</w:t>
      </w:r>
      <w:proofErr w:type="gramStart"/>
      <w:r w:rsidRPr="003F5EAB">
        <w:rPr>
          <w:sz w:val="18"/>
          <w:szCs w:val="18"/>
        </w:rPr>
        <w:t>,CMRR</w:t>
      </w:r>
      <w:proofErr w:type="gramEnd"/>
      <w:r w:rsidRPr="003F5EAB">
        <w:rPr>
          <w:sz w:val="18"/>
          <w:szCs w:val="18"/>
        </w:rPr>
        <w:t>_fMRI_TASK_R2_AP_3mm_488meas_SBRef,run1_LH_SBRef</w:t>
      </w:r>
    </w:p>
    <w:p w14:paraId="36AFB97D" w14:textId="77777777" w:rsidR="00143469" w:rsidRPr="003F5EAB" w:rsidRDefault="00143469" w:rsidP="003F5EAB">
      <w:pPr>
        <w:spacing w:after="0"/>
        <w:ind w:firstLine="720"/>
        <w:rPr>
          <w:sz w:val="18"/>
          <w:szCs w:val="18"/>
        </w:rPr>
      </w:pPr>
      <w:r w:rsidRPr="003F5EAB">
        <w:rPr>
          <w:sz w:val="18"/>
          <w:szCs w:val="18"/>
        </w:rPr>
        <w:lastRenderedPageBreak/>
        <w:t>14</w:t>
      </w:r>
      <w:proofErr w:type="gramStart"/>
      <w:r w:rsidRPr="003F5EAB">
        <w:rPr>
          <w:sz w:val="18"/>
          <w:szCs w:val="18"/>
        </w:rPr>
        <w:t>,CMRR</w:t>
      </w:r>
      <w:proofErr w:type="gramEnd"/>
      <w:r w:rsidRPr="003F5EAB">
        <w:rPr>
          <w:sz w:val="18"/>
          <w:szCs w:val="18"/>
        </w:rPr>
        <w:t>_fMRI_TASK_R2_AP_3mm_488meas,run1_LH</w:t>
      </w:r>
    </w:p>
    <w:p w14:paraId="0E6BC1B6" w14:textId="77777777" w:rsidR="00143469" w:rsidRPr="003F5EAB" w:rsidRDefault="00143469" w:rsidP="003F5EAB">
      <w:pPr>
        <w:spacing w:after="0"/>
        <w:ind w:firstLine="720"/>
        <w:rPr>
          <w:sz w:val="18"/>
          <w:szCs w:val="18"/>
        </w:rPr>
      </w:pPr>
      <w:r w:rsidRPr="003F5EAB">
        <w:rPr>
          <w:sz w:val="18"/>
          <w:szCs w:val="18"/>
        </w:rPr>
        <w:t>24</w:t>
      </w:r>
      <w:proofErr w:type="gramStart"/>
      <w:r w:rsidRPr="003F5EAB">
        <w:rPr>
          <w:sz w:val="18"/>
          <w:szCs w:val="18"/>
        </w:rPr>
        <w:t>,CMRR</w:t>
      </w:r>
      <w:proofErr w:type="gramEnd"/>
      <w:r w:rsidRPr="003F5EAB">
        <w:rPr>
          <w:sz w:val="18"/>
          <w:szCs w:val="18"/>
        </w:rPr>
        <w:t>_fMRI_TASK_R3_AP_3mm_488meas_SBRef,run2_RH_SBRef</w:t>
      </w:r>
    </w:p>
    <w:p w14:paraId="56F319AA" w14:textId="77777777" w:rsidR="00143469" w:rsidRPr="003F5EAB" w:rsidRDefault="00143469" w:rsidP="003F5EAB">
      <w:pPr>
        <w:spacing w:after="0"/>
        <w:ind w:firstLine="720"/>
        <w:rPr>
          <w:sz w:val="18"/>
          <w:szCs w:val="18"/>
        </w:rPr>
      </w:pPr>
      <w:r w:rsidRPr="003F5EAB">
        <w:rPr>
          <w:sz w:val="18"/>
          <w:szCs w:val="18"/>
        </w:rPr>
        <w:t>25</w:t>
      </w:r>
      <w:proofErr w:type="gramStart"/>
      <w:r w:rsidRPr="003F5EAB">
        <w:rPr>
          <w:sz w:val="18"/>
          <w:szCs w:val="18"/>
        </w:rPr>
        <w:t>,CMRR</w:t>
      </w:r>
      <w:proofErr w:type="gramEnd"/>
      <w:r w:rsidRPr="003F5EAB">
        <w:rPr>
          <w:sz w:val="18"/>
          <w:szCs w:val="18"/>
        </w:rPr>
        <w:t>_fMRI_TASK_R3_AP_3mm_488meas,run2_RH</w:t>
      </w:r>
    </w:p>
    <w:p w14:paraId="472C7197" w14:textId="77777777" w:rsidR="00143469" w:rsidRPr="003F5EAB" w:rsidRDefault="00143469" w:rsidP="003F5EAB">
      <w:pPr>
        <w:spacing w:after="0"/>
        <w:ind w:firstLine="720"/>
        <w:rPr>
          <w:sz w:val="18"/>
          <w:szCs w:val="18"/>
        </w:rPr>
      </w:pPr>
      <w:r w:rsidRPr="003F5EAB">
        <w:rPr>
          <w:sz w:val="18"/>
          <w:szCs w:val="18"/>
        </w:rPr>
        <w:t>27</w:t>
      </w:r>
      <w:proofErr w:type="gramStart"/>
      <w:r w:rsidRPr="003F5EAB">
        <w:rPr>
          <w:sz w:val="18"/>
          <w:szCs w:val="18"/>
        </w:rPr>
        <w:t>,CMRR</w:t>
      </w:r>
      <w:proofErr w:type="gramEnd"/>
      <w:r w:rsidRPr="003F5EAB">
        <w:rPr>
          <w:sz w:val="18"/>
          <w:szCs w:val="18"/>
        </w:rPr>
        <w:t>_fMRI_TASK_R4_AP_3mm_488meas_SBRef,run2_LH_SBRef</w:t>
      </w:r>
    </w:p>
    <w:p w14:paraId="0F0E77BD" w14:textId="77777777" w:rsidR="00143469" w:rsidRPr="003F5EAB" w:rsidRDefault="00143469" w:rsidP="003F5EAB">
      <w:pPr>
        <w:spacing w:after="0"/>
        <w:ind w:firstLine="720"/>
        <w:rPr>
          <w:sz w:val="18"/>
          <w:szCs w:val="18"/>
        </w:rPr>
      </w:pPr>
      <w:r w:rsidRPr="003F5EAB">
        <w:rPr>
          <w:sz w:val="18"/>
          <w:szCs w:val="18"/>
        </w:rPr>
        <w:t>28</w:t>
      </w:r>
      <w:proofErr w:type="gramStart"/>
      <w:r w:rsidRPr="003F5EAB">
        <w:rPr>
          <w:sz w:val="18"/>
          <w:szCs w:val="18"/>
        </w:rPr>
        <w:t>,CMRR</w:t>
      </w:r>
      <w:proofErr w:type="gramEnd"/>
      <w:r w:rsidRPr="003F5EAB">
        <w:rPr>
          <w:sz w:val="18"/>
          <w:szCs w:val="18"/>
        </w:rPr>
        <w:t>_fMRI_TASK_R4_AP_3mm_488meas,run2_LH</w:t>
      </w:r>
    </w:p>
    <w:p w14:paraId="391444E2" w14:textId="77777777" w:rsidR="00143469" w:rsidRPr="003F5EAB" w:rsidRDefault="00143469" w:rsidP="003F5EAB">
      <w:pPr>
        <w:spacing w:after="0"/>
        <w:ind w:firstLine="720"/>
        <w:rPr>
          <w:sz w:val="18"/>
          <w:szCs w:val="18"/>
        </w:rPr>
      </w:pPr>
      <w:r w:rsidRPr="003F5EAB">
        <w:rPr>
          <w:sz w:val="18"/>
          <w:szCs w:val="18"/>
        </w:rPr>
        <w:t>38</w:t>
      </w:r>
      <w:proofErr w:type="gramStart"/>
      <w:r w:rsidRPr="003F5EAB">
        <w:rPr>
          <w:sz w:val="18"/>
          <w:szCs w:val="18"/>
        </w:rPr>
        <w:t>,CMRR</w:t>
      </w:r>
      <w:proofErr w:type="gramEnd"/>
      <w:r w:rsidRPr="003F5EAB">
        <w:rPr>
          <w:sz w:val="18"/>
          <w:szCs w:val="18"/>
        </w:rPr>
        <w:t>_fMRI_TASK_R5_AP_3mm_488meas_SBRef,run3_RH_SBRef</w:t>
      </w:r>
    </w:p>
    <w:p w14:paraId="59A366EB" w14:textId="77777777" w:rsidR="00143469" w:rsidRPr="003F5EAB" w:rsidRDefault="00143469" w:rsidP="003F5EAB">
      <w:pPr>
        <w:spacing w:after="0"/>
        <w:ind w:firstLine="720"/>
        <w:rPr>
          <w:sz w:val="18"/>
          <w:szCs w:val="18"/>
        </w:rPr>
      </w:pPr>
      <w:r w:rsidRPr="003F5EAB">
        <w:rPr>
          <w:sz w:val="18"/>
          <w:szCs w:val="18"/>
        </w:rPr>
        <w:t>39</w:t>
      </w:r>
      <w:proofErr w:type="gramStart"/>
      <w:r w:rsidRPr="003F5EAB">
        <w:rPr>
          <w:sz w:val="18"/>
          <w:szCs w:val="18"/>
        </w:rPr>
        <w:t>,CMRR</w:t>
      </w:r>
      <w:proofErr w:type="gramEnd"/>
      <w:r w:rsidRPr="003F5EAB">
        <w:rPr>
          <w:sz w:val="18"/>
          <w:szCs w:val="18"/>
        </w:rPr>
        <w:t>_fMRI_TASK_R5_AP_3mm_488meas,run3_RH</w:t>
      </w:r>
    </w:p>
    <w:p w14:paraId="6CB036E3" w14:textId="77777777" w:rsidR="00143469" w:rsidRPr="003F5EAB" w:rsidRDefault="00143469" w:rsidP="003F5EAB">
      <w:pPr>
        <w:spacing w:after="0"/>
        <w:ind w:firstLine="720"/>
        <w:rPr>
          <w:sz w:val="18"/>
          <w:szCs w:val="18"/>
        </w:rPr>
      </w:pPr>
      <w:r w:rsidRPr="003F5EAB">
        <w:rPr>
          <w:sz w:val="18"/>
          <w:szCs w:val="18"/>
        </w:rPr>
        <w:t>44</w:t>
      </w:r>
      <w:proofErr w:type="gramStart"/>
      <w:r w:rsidRPr="003F5EAB">
        <w:rPr>
          <w:sz w:val="18"/>
          <w:szCs w:val="18"/>
        </w:rPr>
        <w:t>,CMRR</w:t>
      </w:r>
      <w:proofErr w:type="gramEnd"/>
      <w:r w:rsidRPr="003F5EAB">
        <w:rPr>
          <w:sz w:val="18"/>
          <w:szCs w:val="18"/>
        </w:rPr>
        <w:t>_fMRI_TASK_R6_AP_3mm_488meas_SBRef,run3_LH_SBRef</w:t>
      </w:r>
    </w:p>
    <w:p w14:paraId="3F36836C" w14:textId="77777777" w:rsidR="00143469" w:rsidRPr="003F5EAB" w:rsidRDefault="00143469" w:rsidP="003F5EAB">
      <w:pPr>
        <w:spacing w:after="0"/>
        <w:ind w:firstLine="720"/>
        <w:rPr>
          <w:sz w:val="18"/>
          <w:szCs w:val="18"/>
        </w:rPr>
      </w:pPr>
      <w:r w:rsidRPr="003F5EAB">
        <w:rPr>
          <w:sz w:val="18"/>
          <w:szCs w:val="18"/>
        </w:rPr>
        <w:t>45</w:t>
      </w:r>
      <w:proofErr w:type="gramStart"/>
      <w:r w:rsidRPr="003F5EAB">
        <w:rPr>
          <w:sz w:val="18"/>
          <w:szCs w:val="18"/>
        </w:rPr>
        <w:t>,CMRR</w:t>
      </w:r>
      <w:proofErr w:type="gramEnd"/>
      <w:r w:rsidRPr="003F5EAB">
        <w:rPr>
          <w:sz w:val="18"/>
          <w:szCs w:val="18"/>
        </w:rPr>
        <w:t>_fMRI_TASK_R6_AP_3mm_488meas,run3_LH</w:t>
      </w:r>
    </w:p>
    <w:p w14:paraId="295CA1E0" w14:textId="77777777" w:rsidR="00143469" w:rsidRPr="003F5EAB" w:rsidRDefault="00143469" w:rsidP="003F5EAB">
      <w:pPr>
        <w:spacing w:after="0"/>
        <w:ind w:firstLine="720"/>
        <w:rPr>
          <w:sz w:val="18"/>
          <w:szCs w:val="18"/>
        </w:rPr>
      </w:pPr>
      <w:r w:rsidRPr="003F5EAB">
        <w:rPr>
          <w:sz w:val="18"/>
          <w:szCs w:val="18"/>
        </w:rPr>
        <w:t>57</w:t>
      </w:r>
      <w:proofErr w:type="gramStart"/>
      <w:r w:rsidRPr="003F5EAB">
        <w:rPr>
          <w:sz w:val="18"/>
          <w:szCs w:val="18"/>
        </w:rPr>
        <w:t>,CMRR</w:t>
      </w:r>
      <w:proofErr w:type="gramEnd"/>
      <w:r w:rsidRPr="003F5EAB">
        <w:rPr>
          <w:sz w:val="18"/>
          <w:szCs w:val="18"/>
        </w:rPr>
        <w:t>_fMRI_REST_R1_AP_3mm_550meas_SBRef,rest01_SBRef</w:t>
      </w:r>
    </w:p>
    <w:p w14:paraId="61BAC778" w14:textId="77777777" w:rsidR="00143469" w:rsidRPr="003F5EAB" w:rsidRDefault="00143469" w:rsidP="003F5EAB">
      <w:pPr>
        <w:spacing w:after="0"/>
        <w:ind w:firstLine="720"/>
        <w:rPr>
          <w:sz w:val="18"/>
          <w:szCs w:val="18"/>
        </w:rPr>
      </w:pPr>
      <w:r w:rsidRPr="003F5EAB">
        <w:rPr>
          <w:sz w:val="18"/>
          <w:szCs w:val="18"/>
        </w:rPr>
        <w:t>58</w:t>
      </w:r>
      <w:proofErr w:type="gramStart"/>
      <w:r w:rsidRPr="003F5EAB">
        <w:rPr>
          <w:sz w:val="18"/>
          <w:szCs w:val="18"/>
        </w:rPr>
        <w:t>,CMRR</w:t>
      </w:r>
      <w:proofErr w:type="gramEnd"/>
      <w:r w:rsidRPr="003F5EAB">
        <w:rPr>
          <w:sz w:val="18"/>
          <w:szCs w:val="18"/>
        </w:rPr>
        <w:t>_fMRI_REST_R1_AP_3mm_550meas,rest01</w:t>
      </w:r>
    </w:p>
    <w:p w14:paraId="5583302B" w14:textId="77777777" w:rsidR="00143469" w:rsidRPr="003F5EAB" w:rsidRDefault="00143469" w:rsidP="003F5EAB">
      <w:pPr>
        <w:spacing w:after="0"/>
        <w:ind w:firstLine="720"/>
        <w:rPr>
          <w:sz w:val="18"/>
          <w:szCs w:val="18"/>
        </w:rPr>
      </w:pPr>
      <w:r w:rsidRPr="003F5EAB">
        <w:rPr>
          <w:sz w:val="18"/>
          <w:szCs w:val="18"/>
        </w:rPr>
        <w:t>60</w:t>
      </w:r>
      <w:proofErr w:type="gramStart"/>
      <w:r w:rsidRPr="003F5EAB">
        <w:rPr>
          <w:sz w:val="18"/>
          <w:szCs w:val="18"/>
        </w:rPr>
        <w:t>,CMRR</w:t>
      </w:r>
      <w:proofErr w:type="gramEnd"/>
      <w:r w:rsidRPr="003F5EAB">
        <w:rPr>
          <w:sz w:val="18"/>
          <w:szCs w:val="18"/>
        </w:rPr>
        <w:t>_fMRI_REST_R2_AP_3mm_550meas_SBRef,rest02_SBRef</w:t>
      </w:r>
    </w:p>
    <w:p w14:paraId="24DBB8D7" w14:textId="77777777" w:rsidR="00143469" w:rsidRPr="003F5EAB" w:rsidRDefault="00143469" w:rsidP="003F5EAB">
      <w:pPr>
        <w:spacing w:after="0"/>
        <w:ind w:firstLine="720"/>
        <w:rPr>
          <w:sz w:val="18"/>
          <w:szCs w:val="18"/>
        </w:rPr>
      </w:pPr>
      <w:r w:rsidRPr="003F5EAB">
        <w:rPr>
          <w:sz w:val="18"/>
          <w:szCs w:val="18"/>
        </w:rPr>
        <w:t>61</w:t>
      </w:r>
      <w:proofErr w:type="gramStart"/>
      <w:r w:rsidRPr="003F5EAB">
        <w:rPr>
          <w:sz w:val="18"/>
          <w:szCs w:val="18"/>
        </w:rPr>
        <w:t>,CMRR</w:t>
      </w:r>
      <w:proofErr w:type="gramEnd"/>
      <w:r w:rsidRPr="003F5EAB">
        <w:rPr>
          <w:sz w:val="18"/>
          <w:szCs w:val="18"/>
        </w:rPr>
        <w:t>_fMRI_REST_R2_AP_3mm_550meas,rest02</w:t>
      </w:r>
    </w:p>
    <w:p w14:paraId="1C4ED411" w14:textId="77777777" w:rsidR="00143469" w:rsidRPr="003F5EAB" w:rsidRDefault="00143469" w:rsidP="003F5EAB">
      <w:pPr>
        <w:spacing w:after="0"/>
        <w:ind w:firstLine="720"/>
        <w:rPr>
          <w:sz w:val="18"/>
          <w:szCs w:val="18"/>
        </w:rPr>
      </w:pPr>
      <w:r w:rsidRPr="003F5EAB">
        <w:rPr>
          <w:sz w:val="18"/>
          <w:szCs w:val="18"/>
        </w:rPr>
        <w:t>63</w:t>
      </w:r>
      <w:proofErr w:type="gramStart"/>
      <w:r w:rsidRPr="003F5EAB">
        <w:rPr>
          <w:sz w:val="18"/>
          <w:szCs w:val="18"/>
        </w:rPr>
        <w:t>,CMRR</w:t>
      </w:r>
      <w:proofErr w:type="gramEnd"/>
      <w:r w:rsidRPr="003F5EAB">
        <w:rPr>
          <w:sz w:val="18"/>
          <w:szCs w:val="18"/>
        </w:rPr>
        <w:t>_fMRI_REST_R3_AP_3mm_550meas_SBRef,rest03_SBRef</w:t>
      </w:r>
    </w:p>
    <w:p w14:paraId="172A605A" w14:textId="77777777" w:rsidR="00143469" w:rsidRPr="003F5EAB" w:rsidRDefault="00143469" w:rsidP="003F5EAB">
      <w:pPr>
        <w:spacing w:after="0"/>
        <w:ind w:firstLine="720"/>
        <w:rPr>
          <w:sz w:val="18"/>
          <w:szCs w:val="18"/>
        </w:rPr>
      </w:pPr>
      <w:r w:rsidRPr="003F5EAB">
        <w:rPr>
          <w:sz w:val="18"/>
          <w:szCs w:val="18"/>
        </w:rPr>
        <w:t>64</w:t>
      </w:r>
      <w:proofErr w:type="gramStart"/>
      <w:r w:rsidRPr="003F5EAB">
        <w:rPr>
          <w:sz w:val="18"/>
          <w:szCs w:val="18"/>
        </w:rPr>
        <w:t>,CMRR</w:t>
      </w:r>
      <w:proofErr w:type="gramEnd"/>
      <w:r w:rsidRPr="003F5EAB">
        <w:rPr>
          <w:sz w:val="18"/>
          <w:szCs w:val="18"/>
        </w:rPr>
        <w:t>_fMRI_REST_R3_AP_3mm_550meas,rest03</w:t>
      </w:r>
    </w:p>
    <w:p w14:paraId="2F855211" w14:textId="1BCDDAD8" w:rsidR="00143469" w:rsidRDefault="00143469" w:rsidP="008F25EB">
      <w:pPr>
        <w:ind w:firstLine="720"/>
        <w:rPr>
          <w:sz w:val="18"/>
          <w:szCs w:val="18"/>
        </w:rPr>
      </w:pPr>
      <w:r w:rsidRPr="003F5EAB">
        <w:rPr>
          <w:sz w:val="18"/>
          <w:szCs w:val="18"/>
        </w:rPr>
        <w:t>66</w:t>
      </w:r>
      <w:proofErr w:type="gramStart"/>
      <w:r w:rsidRPr="003F5EAB">
        <w:rPr>
          <w:sz w:val="18"/>
          <w:szCs w:val="18"/>
        </w:rPr>
        <w:t>,t2</w:t>
      </w:r>
      <w:proofErr w:type="gramEnd"/>
      <w:r w:rsidRPr="003F5EAB">
        <w:rPr>
          <w:sz w:val="18"/>
          <w:szCs w:val="18"/>
        </w:rPr>
        <w:t>_spc_sag_p2_iso_1.0,t2_spc_sag_p2_iso_1.0</w:t>
      </w:r>
    </w:p>
    <w:p w14:paraId="43515F25" w14:textId="15215916" w:rsidR="00F33436" w:rsidRPr="00F33436" w:rsidRDefault="00F33436">
      <w:r>
        <w:t>Note that only the first and last fields are used, so if you prefer a little less documentation the following scanlist.csv would work just as well</w:t>
      </w:r>
    </w:p>
    <w:p w14:paraId="550DD743" w14:textId="111A8ADE" w:rsidR="00F33436" w:rsidRPr="00626DCD" w:rsidRDefault="00F33436" w:rsidP="00F33436">
      <w:pPr>
        <w:spacing w:after="0"/>
        <w:ind w:firstLine="720"/>
        <w:rPr>
          <w:sz w:val="18"/>
          <w:szCs w:val="18"/>
        </w:rPr>
      </w:pPr>
      <w:proofErr w:type="spellStart"/>
      <w:r>
        <w:rPr>
          <w:sz w:val="18"/>
          <w:szCs w:val="18"/>
        </w:rPr>
        <w:t>Scan</w:t>
      </w:r>
      <w:proofErr w:type="gramStart"/>
      <w:r w:rsidRPr="00626DCD">
        <w:rPr>
          <w:sz w:val="18"/>
          <w:szCs w:val="18"/>
        </w:rPr>
        <w:t>,nii</w:t>
      </w:r>
      <w:proofErr w:type="spellEnd"/>
      <w:proofErr w:type="gramEnd"/>
    </w:p>
    <w:p w14:paraId="0F080B3F" w14:textId="14DF176D" w:rsidR="00F33436" w:rsidRPr="00626DCD" w:rsidRDefault="00F33436" w:rsidP="00F33436">
      <w:pPr>
        <w:spacing w:after="0"/>
        <w:ind w:firstLine="720"/>
        <w:rPr>
          <w:sz w:val="18"/>
          <w:szCs w:val="18"/>
        </w:rPr>
      </w:pPr>
      <w:r>
        <w:rPr>
          <w:sz w:val="18"/>
          <w:szCs w:val="18"/>
        </w:rPr>
        <w:t>7</w:t>
      </w:r>
      <w:proofErr w:type="gramStart"/>
      <w:r w:rsidRPr="00626DCD">
        <w:rPr>
          <w:sz w:val="18"/>
          <w:szCs w:val="18"/>
        </w:rPr>
        <w:t>,t1</w:t>
      </w:r>
      <w:proofErr w:type="gramEnd"/>
      <w:r w:rsidRPr="00626DCD">
        <w:rPr>
          <w:sz w:val="18"/>
          <w:szCs w:val="18"/>
        </w:rPr>
        <w:t>_mpr_1mm_p2_pos50</w:t>
      </w:r>
    </w:p>
    <w:p w14:paraId="42A42490" w14:textId="476BDE73" w:rsidR="00F33436" w:rsidRPr="00626DCD" w:rsidRDefault="00F33436" w:rsidP="00F33436">
      <w:pPr>
        <w:spacing w:after="0"/>
        <w:ind w:firstLine="720"/>
        <w:rPr>
          <w:sz w:val="18"/>
          <w:szCs w:val="18"/>
        </w:rPr>
      </w:pPr>
      <w:r>
        <w:rPr>
          <w:sz w:val="18"/>
          <w:szCs w:val="18"/>
        </w:rPr>
        <w:t>8</w:t>
      </w:r>
      <w:proofErr w:type="gramStart"/>
      <w:r w:rsidRPr="00626DCD">
        <w:rPr>
          <w:sz w:val="18"/>
          <w:szCs w:val="18"/>
        </w:rPr>
        <w:t>,SpinEchoFieldMap2</w:t>
      </w:r>
      <w:proofErr w:type="gramEnd"/>
      <w:r w:rsidRPr="00626DCD">
        <w:rPr>
          <w:sz w:val="18"/>
          <w:szCs w:val="18"/>
        </w:rPr>
        <w:t>_AP</w:t>
      </w:r>
    </w:p>
    <w:p w14:paraId="2E1B7664" w14:textId="1EA3F028" w:rsidR="00F33436" w:rsidRPr="00626DCD" w:rsidRDefault="00F33436" w:rsidP="00F33436">
      <w:pPr>
        <w:spacing w:after="0"/>
        <w:ind w:firstLine="720"/>
        <w:rPr>
          <w:sz w:val="18"/>
          <w:szCs w:val="18"/>
        </w:rPr>
      </w:pPr>
      <w:r>
        <w:rPr>
          <w:sz w:val="18"/>
          <w:szCs w:val="18"/>
        </w:rPr>
        <w:t>9</w:t>
      </w:r>
      <w:proofErr w:type="gramStart"/>
      <w:r w:rsidRPr="00626DCD">
        <w:rPr>
          <w:sz w:val="18"/>
          <w:szCs w:val="18"/>
        </w:rPr>
        <w:t>,SpinEchoFieldMap2</w:t>
      </w:r>
      <w:proofErr w:type="gramEnd"/>
      <w:r w:rsidRPr="00626DCD">
        <w:rPr>
          <w:sz w:val="18"/>
          <w:szCs w:val="18"/>
        </w:rPr>
        <w:t>_PA</w:t>
      </w:r>
    </w:p>
    <w:p w14:paraId="6E999824" w14:textId="14898C38" w:rsidR="00F33436" w:rsidRPr="00626DCD" w:rsidRDefault="00F33436" w:rsidP="00F33436">
      <w:pPr>
        <w:spacing w:after="0"/>
        <w:ind w:firstLine="720"/>
        <w:rPr>
          <w:sz w:val="18"/>
          <w:szCs w:val="18"/>
        </w:rPr>
      </w:pPr>
      <w:r>
        <w:rPr>
          <w:sz w:val="18"/>
          <w:szCs w:val="18"/>
        </w:rPr>
        <w:t>10</w:t>
      </w:r>
      <w:proofErr w:type="gramStart"/>
      <w:r w:rsidRPr="00626DCD">
        <w:rPr>
          <w:sz w:val="18"/>
          <w:szCs w:val="18"/>
        </w:rPr>
        <w:t>,run1</w:t>
      </w:r>
      <w:proofErr w:type="gramEnd"/>
      <w:r w:rsidRPr="00626DCD">
        <w:rPr>
          <w:sz w:val="18"/>
          <w:szCs w:val="18"/>
        </w:rPr>
        <w:t>_RH_SBRef</w:t>
      </w:r>
    </w:p>
    <w:p w14:paraId="78A87837" w14:textId="213527DF" w:rsidR="00C555FA" w:rsidRDefault="00F33436" w:rsidP="003F5EAB">
      <w:pPr>
        <w:spacing w:after="0"/>
        <w:ind w:firstLine="720"/>
        <w:rPr>
          <w:sz w:val="18"/>
          <w:szCs w:val="18"/>
        </w:rPr>
      </w:pPr>
      <w:r>
        <w:rPr>
          <w:sz w:val="18"/>
          <w:szCs w:val="18"/>
        </w:rPr>
        <w:t>11</w:t>
      </w:r>
      <w:proofErr w:type="gramStart"/>
      <w:r w:rsidRPr="00626DCD">
        <w:rPr>
          <w:sz w:val="18"/>
          <w:szCs w:val="18"/>
        </w:rPr>
        <w:t>,run1</w:t>
      </w:r>
      <w:proofErr w:type="gramEnd"/>
      <w:r w:rsidRPr="00626DCD">
        <w:rPr>
          <w:sz w:val="18"/>
          <w:szCs w:val="18"/>
        </w:rPr>
        <w:t>_RH</w:t>
      </w:r>
    </w:p>
    <w:p w14:paraId="5FA2CFBE" w14:textId="504CB7F6" w:rsidR="00EF0ACA" w:rsidRDefault="00F33436">
      <w:pPr>
        <w:ind w:firstLine="720"/>
        <w:rPr>
          <w:rFonts w:cstheme="minorHAnsi"/>
          <w:sz w:val="18"/>
          <w:szCs w:val="18"/>
        </w:rPr>
      </w:pPr>
      <w:r>
        <w:rPr>
          <w:rFonts w:cstheme="minorHAnsi"/>
          <w:sz w:val="18"/>
          <w:szCs w:val="18"/>
        </w:rPr>
        <w:t>⁞</w:t>
      </w:r>
    </w:p>
    <w:p w14:paraId="2A3A3607" w14:textId="741F113F" w:rsidR="00DB5955" w:rsidRPr="008F25EB" w:rsidRDefault="00DB5955" w:rsidP="008F25EB">
      <w:pPr>
        <w:rPr>
          <w:rFonts w:cstheme="minorHAnsi"/>
        </w:rPr>
      </w:pPr>
      <w:r>
        <w:rPr>
          <w:rFonts w:cstheme="minorHAnsi"/>
        </w:rPr>
        <w:t>Fields must be comma separated, although the addition of spaces and tabs is ok.</w:t>
      </w:r>
    </w:p>
    <w:p w14:paraId="6AE67237" w14:textId="0503917A" w:rsidR="000F2199" w:rsidRPr="00CC1FDA" w:rsidRDefault="00AA1961" w:rsidP="000F2199">
      <w:pPr>
        <w:spacing w:after="0"/>
        <w:rPr>
          <w:b/>
          <w:sz w:val="24"/>
          <w:szCs w:val="24"/>
          <w:u w:val="single"/>
        </w:rPr>
      </w:pPr>
      <w:r w:rsidRPr="00CC1FDA">
        <w:rPr>
          <w:b/>
          <w:sz w:val="24"/>
          <w:szCs w:val="24"/>
          <w:u w:val="single"/>
        </w:rPr>
        <w:t xml:space="preserve">Convert </w:t>
      </w:r>
      <w:proofErr w:type="spellStart"/>
      <w:r w:rsidRPr="00CC1FDA">
        <w:rPr>
          <w:b/>
          <w:sz w:val="24"/>
          <w:szCs w:val="24"/>
          <w:u w:val="single"/>
        </w:rPr>
        <w:t>dicoms</w:t>
      </w:r>
      <w:proofErr w:type="spellEnd"/>
      <w:r w:rsidRPr="00CC1FDA">
        <w:rPr>
          <w:b/>
          <w:sz w:val="24"/>
          <w:szCs w:val="24"/>
          <w:u w:val="single"/>
        </w:rPr>
        <w:t xml:space="preserve"> to </w:t>
      </w:r>
      <w:proofErr w:type="spellStart"/>
      <w:r w:rsidRPr="00CC1FDA">
        <w:rPr>
          <w:b/>
          <w:sz w:val="24"/>
          <w:szCs w:val="24"/>
          <w:u w:val="single"/>
        </w:rPr>
        <w:t>niftis</w:t>
      </w:r>
      <w:proofErr w:type="spellEnd"/>
    </w:p>
    <w:p w14:paraId="7DD951D4" w14:textId="79F7430B" w:rsidR="00E60529" w:rsidRDefault="000F2199">
      <w:r>
        <w:t xml:space="preserve">This uses Chris </w:t>
      </w:r>
      <w:proofErr w:type="spellStart"/>
      <w:r>
        <w:t>Rorden’s</w:t>
      </w:r>
      <w:proofErr w:type="spellEnd"/>
      <w:r>
        <w:t xml:space="preserve"> dcm2niix</w:t>
      </w:r>
      <w:r w:rsidR="00E60529">
        <w:t xml:space="preserve"> to perform the </w:t>
      </w:r>
      <w:proofErr w:type="spellStart"/>
      <w:r w:rsidR="00E60529">
        <w:t>dicom</w:t>
      </w:r>
      <w:proofErr w:type="spellEnd"/>
      <w:r w:rsidR="00E60529">
        <w:t xml:space="preserve"> to </w:t>
      </w:r>
      <w:proofErr w:type="spellStart"/>
      <w:r w:rsidR="00E60529">
        <w:t>nifti</w:t>
      </w:r>
      <w:proofErr w:type="spellEnd"/>
      <w:r w:rsidR="00E60529">
        <w:t xml:space="preserve"> conversion</w:t>
      </w:r>
      <w:r>
        <w:t>. Basic usage</w:t>
      </w:r>
      <w:r w:rsidR="00733CAD">
        <w:t xml:space="preserve"> is</w:t>
      </w:r>
      <w:r>
        <w:t xml:space="preserve"> </w:t>
      </w:r>
      <w:r w:rsidR="00733CAD" w:rsidRPr="008F25EB">
        <w:rPr>
          <w:b/>
          <w:bCs/>
          <w:sz w:val="18"/>
          <w:szCs w:val="18"/>
        </w:rPr>
        <w:t>/STUDYPATH/SUBJDIR/scanlist.csv</w:t>
      </w:r>
      <w:r w:rsidR="00733CAD" w:rsidRPr="00733CAD" w:rsidDel="00733CAD">
        <w:rPr>
          <w:b/>
        </w:rPr>
        <w:t xml:space="preserve"> </w:t>
      </w:r>
      <w:r>
        <w:t>as the sole argument.</w:t>
      </w:r>
    </w:p>
    <w:p w14:paraId="05A55938" w14:textId="207AB8BE" w:rsidR="0079468C" w:rsidRPr="001C15B5" w:rsidRDefault="00E60529">
      <w:pPr>
        <w:rPr>
          <w:sz w:val="16"/>
          <w:szCs w:val="16"/>
        </w:rPr>
      </w:pPr>
      <w:r>
        <w:tab/>
      </w: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/STUDYPATH/SUBJDIR/scanlist.csv</w:t>
      </w:r>
    </w:p>
    <w:p w14:paraId="12B3937B" w14:textId="77777777" w:rsidR="0079468C" w:rsidRDefault="0079468C">
      <w:pPr>
        <w:rPr>
          <w:b/>
          <w:bCs/>
        </w:rPr>
      </w:pPr>
      <w:r>
        <w:t xml:space="preserve">or, if you run from </w:t>
      </w:r>
      <w:r w:rsidRPr="00EA6F50">
        <w:rPr>
          <w:b/>
          <w:bCs/>
          <w:sz w:val="18"/>
          <w:szCs w:val="18"/>
        </w:rPr>
        <w:t>/STUDYPATH/SUBJDIR</w:t>
      </w:r>
    </w:p>
    <w:p w14:paraId="34736B20" w14:textId="65DFA0BF" w:rsidR="0079468C" w:rsidRPr="001C15B5" w:rsidRDefault="0079468C" w:rsidP="00EA6F50">
      <w:pPr>
        <w:spacing w:after="0"/>
        <w:rPr>
          <w:sz w:val="16"/>
          <w:szCs w:val="16"/>
        </w:rPr>
      </w:pPr>
      <w:r w:rsidRPr="001C15B5">
        <w:rPr>
          <w:sz w:val="16"/>
          <w:szCs w:val="16"/>
        </w:rPr>
        <w:tab/>
        <w:t xml:space="preserve">% </w:t>
      </w:r>
      <w:r w:rsidRPr="001C15B5">
        <w:rPr>
          <w:b/>
          <w:sz w:val="16"/>
          <w:szCs w:val="16"/>
        </w:rPr>
        <w:t>cd</w:t>
      </w:r>
      <w:r w:rsidRPr="001C15B5">
        <w:rPr>
          <w:sz w:val="16"/>
          <w:szCs w:val="16"/>
        </w:rPr>
        <w:t xml:space="preserve"> </w:t>
      </w:r>
      <w:r w:rsidRPr="001C15B5">
        <w:rPr>
          <w:b/>
          <w:bCs/>
          <w:sz w:val="16"/>
          <w:szCs w:val="16"/>
        </w:rPr>
        <w:t>/STUDYPATH/SUBJDIR</w:t>
      </w:r>
    </w:p>
    <w:p w14:paraId="7A92F4F0" w14:textId="7CD45A5C" w:rsidR="0079468C" w:rsidRDefault="0079468C" w:rsidP="00EA6F50">
      <w:pPr>
        <w:ind w:firstLine="720"/>
      </w:pP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scanlist.csv</w:t>
      </w:r>
    </w:p>
    <w:p w14:paraId="4507E4F2" w14:textId="1AE5BD11" w:rsidR="00733CAD" w:rsidRPr="00E60529" w:rsidRDefault="00733CAD" w:rsidP="003F5EAB">
      <w:pPr>
        <w:spacing w:after="0"/>
        <w:rPr>
          <w:bCs/>
        </w:rPr>
      </w:pPr>
      <w:proofErr w:type="spellStart"/>
      <w:r w:rsidRPr="003F5EAB">
        <w:t>Dicoms</w:t>
      </w:r>
      <w:proofErr w:type="spellEnd"/>
      <w:r w:rsidRPr="003F5EAB">
        <w:t xml:space="preserve"> are read from </w:t>
      </w:r>
      <w:r w:rsidRPr="00EA6F50">
        <w:rPr>
          <w:b/>
          <w:bCs/>
          <w:sz w:val="18"/>
          <w:szCs w:val="18"/>
        </w:rPr>
        <w:t>/STUDYPATH/SUBJDIR/</w:t>
      </w:r>
      <w:proofErr w:type="spellStart"/>
      <w:r w:rsidRPr="00EA6F50">
        <w:rPr>
          <w:b/>
          <w:bCs/>
          <w:sz w:val="18"/>
          <w:szCs w:val="18"/>
        </w:rPr>
        <w:t>dicom</w:t>
      </w:r>
      <w:proofErr w:type="spellEnd"/>
    </w:p>
    <w:p w14:paraId="1CAEA9B1" w14:textId="794B2599" w:rsidR="00733CAD" w:rsidRDefault="00733CAD" w:rsidP="003F5EAB">
      <w:pPr>
        <w:spacing w:after="0"/>
        <w:rPr>
          <w:bCs/>
        </w:rPr>
      </w:pPr>
      <w:proofErr w:type="spellStart"/>
      <w:r>
        <w:rPr>
          <w:bCs/>
        </w:rPr>
        <w:t>Niftis</w:t>
      </w:r>
      <w:proofErr w:type="spellEnd"/>
      <w:r>
        <w:rPr>
          <w:bCs/>
        </w:rPr>
        <w:t xml:space="preserve"> are written to </w:t>
      </w:r>
      <w:r w:rsidRPr="00EA6F50">
        <w:rPr>
          <w:b/>
          <w:bCs/>
          <w:sz w:val="18"/>
          <w:szCs w:val="18"/>
        </w:rPr>
        <w:t>/STUDYPATH/SUBJDIR/</w:t>
      </w:r>
      <w:proofErr w:type="spellStart"/>
      <w:r w:rsidRPr="00EA6F50">
        <w:rPr>
          <w:b/>
          <w:bCs/>
          <w:sz w:val="18"/>
          <w:szCs w:val="18"/>
        </w:rPr>
        <w:t>nifti</w:t>
      </w:r>
      <w:proofErr w:type="spellEnd"/>
    </w:p>
    <w:p w14:paraId="369EA58B" w14:textId="799B7A7F" w:rsidR="00FC2773" w:rsidRPr="00EA6F50" w:rsidRDefault="00733CAD">
      <w:pPr>
        <w:rPr>
          <w:bCs/>
        </w:rPr>
      </w:pPr>
      <w:r>
        <w:rPr>
          <w:bCs/>
        </w:rPr>
        <w:t>A script is created and executed</w:t>
      </w:r>
      <w:r w:rsidR="00E60529">
        <w:rPr>
          <w:bCs/>
        </w:rPr>
        <w:t xml:space="preserve"> </w:t>
      </w:r>
      <w:r w:rsidR="00E60529" w:rsidRPr="00EA6F50">
        <w:rPr>
          <w:b/>
          <w:bCs/>
          <w:sz w:val="18"/>
          <w:szCs w:val="18"/>
        </w:rPr>
        <w:t>/STUDYPATH/SUBJDIR/SUBJDIR_dcm2niix.sh</w:t>
      </w:r>
      <w:r w:rsidR="00880140">
        <w:rPr>
          <w:bCs/>
        </w:rPr>
        <w:t xml:space="preserve"> </w:t>
      </w:r>
      <w:r w:rsidR="00FC2773">
        <w:rPr>
          <w:bCs/>
        </w:rPr>
        <w:t xml:space="preserve">via </w:t>
      </w:r>
      <w:r w:rsidR="00FC2773" w:rsidRPr="00EA6F50">
        <w:rPr>
          <w:b/>
          <w:bCs/>
          <w:sz w:val="18"/>
          <w:szCs w:val="18"/>
        </w:rPr>
        <w:t>/STUDYPATH/SUBJDIR/SUBJDIR_dcm2niix</w:t>
      </w:r>
      <w:r w:rsidR="00880140" w:rsidRPr="00EA6F50">
        <w:rPr>
          <w:b/>
          <w:bCs/>
          <w:sz w:val="18"/>
          <w:szCs w:val="18"/>
        </w:rPr>
        <w:t>_autorun</w:t>
      </w:r>
      <w:r w:rsidR="00FC2773" w:rsidRPr="00EA6F50">
        <w:rPr>
          <w:b/>
          <w:bCs/>
          <w:sz w:val="18"/>
          <w:szCs w:val="18"/>
        </w:rPr>
        <w:t>.sh</w:t>
      </w:r>
    </w:p>
    <w:p w14:paraId="1BC79A83" w14:textId="6235D28D" w:rsidR="00733CAD" w:rsidRPr="003F5EAB" w:rsidRDefault="00E60529" w:rsidP="00EA6F50">
      <w:pPr>
        <w:spacing w:after="0"/>
        <w:rPr>
          <w:sz w:val="16"/>
          <w:szCs w:val="16"/>
        </w:rPr>
      </w:pPr>
      <w:r>
        <w:rPr>
          <w:bCs/>
        </w:rPr>
        <w:t>Example</w:t>
      </w:r>
    </w:p>
    <w:p w14:paraId="537F505B" w14:textId="45DB67AE" w:rsidR="00733CAD" w:rsidRPr="001C15B5" w:rsidRDefault="002960F6" w:rsidP="003F5EAB">
      <w:pPr>
        <w:tabs>
          <w:tab w:val="left" w:pos="540"/>
        </w:tabs>
        <w:rPr>
          <w:sz w:val="16"/>
          <w:szCs w:val="16"/>
        </w:rPr>
      </w:pPr>
      <w:r w:rsidRPr="003F5EAB">
        <w:rPr>
          <w:sz w:val="16"/>
          <w:szCs w:val="16"/>
        </w:rPr>
        <w:tab/>
      </w:r>
      <w:r w:rsidR="00733CAD" w:rsidRPr="001C15B5">
        <w:rPr>
          <w:sz w:val="16"/>
          <w:szCs w:val="16"/>
        </w:rPr>
        <w:t xml:space="preserve">% </w:t>
      </w:r>
      <w:r w:rsidR="00733CAD" w:rsidRPr="001C15B5">
        <w:rPr>
          <w:b/>
          <w:sz w:val="16"/>
          <w:szCs w:val="16"/>
        </w:rPr>
        <w:t>dcm2niix.sh</w:t>
      </w:r>
      <w:r w:rsidR="00733CAD" w:rsidRPr="001C15B5">
        <w:rPr>
          <w:sz w:val="16"/>
          <w:szCs w:val="16"/>
        </w:rPr>
        <w:t xml:space="preserve"> /Users/Shared/10_Connectivity/10_1001/10_1001_scanlist.csv</w:t>
      </w:r>
    </w:p>
    <w:p w14:paraId="05B61B98" w14:textId="0D255834" w:rsidR="00DB5955" w:rsidRDefault="00E60529" w:rsidP="00EA6F50">
      <w:pPr>
        <w:tabs>
          <w:tab w:val="left" w:pos="540"/>
        </w:tabs>
        <w:spacing w:after="0"/>
      </w:pPr>
      <w:r>
        <w:t xml:space="preserve">The </w:t>
      </w:r>
      <w:proofErr w:type="spellStart"/>
      <w:r>
        <w:t>dicom</w:t>
      </w:r>
      <w:proofErr w:type="spellEnd"/>
      <w:r>
        <w:t xml:space="preserve"> directory can be specified with </w:t>
      </w:r>
      <w:r w:rsidRPr="003F5EAB">
        <w:rPr>
          <w:color w:val="FF0000"/>
        </w:rPr>
        <w:t>-</w:t>
      </w:r>
      <w:proofErr w:type="spellStart"/>
      <w:r w:rsidRPr="003F5EAB">
        <w:rPr>
          <w:color w:val="FF0000"/>
        </w:rPr>
        <w:t>i</w:t>
      </w:r>
      <w:proofErr w:type="spellEnd"/>
    </w:p>
    <w:p w14:paraId="5BC3C3A3" w14:textId="2FA2FAEC" w:rsidR="00E60529" w:rsidRPr="00DB5955" w:rsidRDefault="00DB5955">
      <w:pPr>
        <w:tabs>
          <w:tab w:val="left" w:pos="540"/>
        </w:tabs>
        <w:rPr>
          <w:sz w:val="16"/>
          <w:szCs w:val="16"/>
        </w:rPr>
      </w:pPr>
      <w:r>
        <w:rPr>
          <w:sz w:val="16"/>
          <w:szCs w:val="16"/>
        </w:rPr>
        <w:tab/>
      </w:r>
      <w:r w:rsidR="00E60529" w:rsidRPr="00DB5955">
        <w:rPr>
          <w:sz w:val="16"/>
          <w:szCs w:val="16"/>
        </w:rPr>
        <w:t xml:space="preserve">% </w:t>
      </w:r>
      <w:r w:rsidR="00E60529" w:rsidRPr="00DB5955">
        <w:rPr>
          <w:b/>
          <w:sz w:val="16"/>
          <w:szCs w:val="16"/>
        </w:rPr>
        <w:t>dcm2niix.sh</w:t>
      </w:r>
      <w:r w:rsidR="00E60529" w:rsidRPr="00DB5955">
        <w:rPr>
          <w:sz w:val="16"/>
          <w:szCs w:val="16"/>
        </w:rPr>
        <w:t xml:space="preserve"> /Users/Shared/10_Connectivity/10_1001/10_1001_scanlist.csv </w:t>
      </w:r>
      <w:r w:rsidR="00E60529" w:rsidRPr="00DB5955">
        <w:rPr>
          <w:color w:val="FF0000"/>
          <w:sz w:val="16"/>
          <w:szCs w:val="16"/>
        </w:rPr>
        <w:t>-</w:t>
      </w:r>
      <w:proofErr w:type="spellStart"/>
      <w:r w:rsidRPr="00EA6F50">
        <w:rPr>
          <w:color w:val="FF0000"/>
          <w:sz w:val="16"/>
          <w:szCs w:val="16"/>
        </w:rPr>
        <w:t>i</w:t>
      </w:r>
      <w:proofErr w:type="spellEnd"/>
      <w:r w:rsidR="00E60529" w:rsidRPr="00DB5955">
        <w:rPr>
          <w:sz w:val="16"/>
          <w:szCs w:val="16"/>
        </w:rPr>
        <w:t>/Users/Shared/10_Connectivity/10_1001/DICOM_10_1001_220602</w:t>
      </w:r>
    </w:p>
    <w:p w14:paraId="6ED73652" w14:textId="7BB1EE22" w:rsidR="00EF0ACA" w:rsidRDefault="00EF0ACA" w:rsidP="00EA6F50">
      <w:pPr>
        <w:spacing w:after="0"/>
      </w:pPr>
      <w:r>
        <w:t>To see all options</w:t>
      </w:r>
    </w:p>
    <w:p w14:paraId="6899C6CF" w14:textId="6EB20B09" w:rsidR="00EF0ACA" w:rsidRDefault="00EF0ACA" w:rsidP="00EA6F50">
      <w:pPr>
        <w:tabs>
          <w:tab w:val="left" w:pos="540"/>
        </w:tabs>
      </w:pPr>
      <w:r>
        <w:tab/>
      </w:r>
      <w:r w:rsidRPr="003F5EAB">
        <w:rPr>
          <w:sz w:val="16"/>
          <w:szCs w:val="16"/>
        </w:rPr>
        <w:t xml:space="preserve">% </w:t>
      </w:r>
      <w:r w:rsidRPr="003F5EAB">
        <w:rPr>
          <w:b/>
          <w:sz w:val="16"/>
          <w:szCs w:val="16"/>
        </w:rPr>
        <w:t>dcm2niix.sh</w:t>
      </w:r>
    </w:p>
    <w:p w14:paraId="163EADC3" w14:textId="390C3F00" w:rsidR="00F3317A" w:rsidRDefault="002960F6" w:rsidP="002960F6">
      <w:r>
        <w:t xml:space="preserve">If it isn't creating </w:t>
      </w:r>
      <w:proofErr w:type="spellStart"/>
      <w:r>
        <w:t>nifti</w:t>
      </w:r>
      <w:proofErr w:type="spellEnd"/>
      <w:r>
        <w:t xml:space="preserve"> files, check </w:t>
      </w:r>
      <w:r w:rsidRPr="004A45C9">
        <w:rPr>
          <w:b/>
          <w:bCs/>
        </w:rPr>
        <w:t>/STUDYPATH/SUB</w:t>
      </w:r>
      <w:r>
        <w:rPr>
          <w:b/>
          <w:bCs/>
        </w:rPr>
        <w:t>J</w:t>
      </w:r>
      <w:r w:rsidRPr="004A45C9">
        <w:rPr>
          <w:b/>
          <w:bCs/>
        </w:rPr>
        <w:t>DIR/SUB</w:t>
      </w:r>
      <w:r>
        <w:rPr>
          <w:b/>
          <w:bCs/>
        </w:rPr>
        <w:t>J</w:t>
      </w:r>
      <w:r w:rsidRPr="004A45C9">
        <w:rPr>
          <w:b/>
          <w:bCs/>
        </w:rPr>
        <w:t>DIR</w:t>
      </w:r>
      <w:r>
        <w:rPr>
          <w:b/>
          <w:bCs/>
        </w:rPr>
        <w:t>_dcm2niix.sh.txt</w:t>
      </w:r>
      <w:r>
        <w:t xml:space="preserve">. If it says "input folder invalid" this may be a permissions error, run </w:t>
      </w:r>
      <w:proofErr w:type="spellStart"/>
      <w:r>
        <w:t>chmod</w:t>
      </w:r>
      <w:proofErr w:type="spellEnd"/>
      <w:r>
        <w:t xml:space="preserve"> -R 775 or 777 on your subject directory.</w:t>
      </w:r>
    </w:p>
    <w:p w14:paraId="13F8C631" w14:textId="77777777" w:rsidR="00295696" w:rsidRPr="00363D50" w:rsidRDefault="00295696" w:rsidP="00295696">
      <w:pPr>
        <w:spacing w:after="0"/>
        <w:rPr>
          <w:b/>
          <w:sz w:val="24"/>
          <w:szCs w:val="24"/>
          <w:u w:val="single"/>
        </w:rPr>
      </w:pPr>
      <w:r w:rsidRPr="00363D50">
        <w:rPr>
          <w:b/>
          <w:sz w:val="24"/>
          <w:szCs w:val="24"/>
          <w:u w:val="single"/>
        </w:rPr>
        <w:t xml:space="preserve">Conversion of scanlist.csv to </w:t>
      </w:r>
      <w:proofErr w:type="spellStart"/>
      <w:r w:rsidRPr="00363D50">
        <w:rPr>
          <w:b/>
          <w:sz w:val="24"/>
          <w:szCs w:val="24"/>
          <w:u w:val="single"/>
        </w:rPr>
        <w:t>dat</w:t>
      </w:r>
      <w:proofErr w:type="spellEnd"/>
      <w:r w:rsidRPr="00363D50">
        <w:rPr>
          <w:b/>
          <w:sz w:val="24"/>
          <w:szCs w:val="24"/>
          <w:u w:val="single"/>
        </w:rPr>
        <w:t xml:space="preserve"> file</w:t>
      </w:r>
    </w:p>
    <w:p w14:paraId="7A5E7863" w14:textId="77777777" w:rsidR="00C810C3" w:rsidRDefault="00B055C5" w:rsidP="00037082">
      <w:r>
        <w:t>This script creates a "</w:t>
      </w:r>
      <w:proofErr w:type="spellStart"/>
      <w:r>
        <w:t>dat</w:t>
      </w:r>
      <w:proofErr w:type="spellEnd"/>
      <w:r>
        <w:t xml:space="preserve"> file" that contains parameters for t</w:t>
      </w:r>
      <w:r w:rsidR="00037082">
        <w:t>he structural and functional pipeline setup scripts</w:t>
      </w:r>
      <w:r w:rsidR="00EF0ACA">
        <w:t>.</w:t>
      </w:r>
      <w:r w:rsidR="00C810C3">
        <w:t xml:space="preserve"> Basic usage is </w:t>
      </w:r>
      <w:r w:rsidR="00C810C3" w:rsidRPr="004A45C9">
        <w:rPr>
          <w:b/>
          <w:bCs/>
        </w:rPr>
        <w:t>/STUDYPATH/SUB</w:t>
      </w:r>
      <w:r w:rsidR="00C810C3">
        <w:rPr>
          <w:b/>
          <w:bCs/>
        </w:rPr>
        <w:t>J</w:t>
      </w:r>
      <w:r w:rsidR="00C810C3" w:rsidRPr="004A45C9">
        <w:rPr>
          <w:b/>
          <w:bCs/>
        </w:rPr>
        <w:t>DIR/scanlist.csv</w:t>
      </w:r>
      <w:r w:rsidR="00C810C3" w:rsidRPr="00733CAD" w:rsidDel="00733CAD">
        <w:rPr>
          <w:b/>
        </w:rPr>
        <w:t xml:space="preserve"> </w:t>
      </w:r>
      <w:r w:rsidR="00C810C3">
        <w:t>as the sole argument.</w:t>
      </w:r>
    </w:p>
    <w:p w14:paraId="34A24B67" w14:textId="500F0B84" w:rsidR="00C810C3" w:rsidRPr="00EA6F50" w:rsidRDefault="00C810C3" w:rsidP="00037082">
      <w:pPr>
        <w:rPr>
          <w:sz w:val="16"/>
          <w:szCs w:val="16"/>
        </w:rPr>
      </w:pPr>
      <w:r>
        <w:lastRenderedPageBreak/>
        <w:tab/>
      </w: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/STUDYPATH/SUBJDIR/scanlist.csv</w:t>
      </w:r>
    </w:p>
    <w:p w14:paraId="3706DDBD" w14:textId="77777777" w:rsidR="00C810C3" w:rsidRDefault="00C810C3" w:rsidP="00C810C3">
      <w:pPr>
        <w:rPr>
          <w:b/>
          <w:bCs/>
        </w:rPr>
      </w:pPr>
      <w:r>
        <w:t xml:space="preserve">or, if you run from </w:t>
      </w:r>
      <w:r w:rsidRPr="004A45C9">
        <w:rPr>
          <w:b/>
          <w:bCs/>
        </w:rPr>
        <w:t>/STUDYPATH/SUB</w:t>
      </w:r>
      <w:r>
        <w:rPr>
          <w:b/>
          <w:bCs/>
        </w:rPr>
        <w:t>J</w:t>
      </w:r>
      <w:r w:rsidRPr="004A45C9">
        <w:rPr>
          <w:b/>
          <w:bCs/>
        </w:rPr>
        <w:t>DIR</w:t>
      </w:r>
    </w:p>
    <w:p w14:paraId="1D755BF3" w14:textId="77777777" w:rsidR="00C810C3" w:rsidRPr="00EA6F50" w:rsidRDefault="00C810C3" w:rsidP="00C810C3">
      <w:pPr>
        <w:spacing w:after="0"/>
        <w:rPr>
          <w:sz w:val="16"/>
          <w:szCs w:val="16"/>
        </w:rPr>
      </w:pPr>
      <w:r>
        <w:rPr>
          <w:sz w:val="16"/>
          <w:szCs w:val="16"/>
        </w:rPr>
        <w:tab/>
      </w:r>
      <w:r w:rsidRPr="00EA6F50">
        <w:rPr>
          <w:sz w:val="16"/>
          <w:szCs w:val="16"/>
        </w:rPr>
        <w:t xml:space="preserve">% </w:t>
      </w:r>
      <w:r w:rsidRPr="00EA6F50">
        <w:rPr>
          <w:b/>
          <w:sz w:val="16"/>
          <w:szCs w:val="16"/>
        </w:rPr>
        <w:t>cd</w:t>
      </w:r>
      <w:r w:rsidRPr="00EA6F50">
        <w:rPr>
          <w:sz w:val="16"/>
          <w:szCs w:val="16"/>
        </w:rPr>
        <w:t xml:space="preserve"> </w:t>
      </w:r>
      <w:r w:rsidRPr="00EA6F50">
        <w:rPr>
          <w:b/>
          <w:bCs/>
          <w:sz w:val="16"/>
          <w:szCs w:val="16"/>
        </w:rPr>
        <w:t>/STUDYPATH/SUBJDIR</w:t>
      </w:r>
    </w:p>
    <w:p w14:paraId="44B44BCE" w14:textId="64292A96" w:rsidR="001C15B5" w:rsidRPr="00EA6F50" w:rsidRDefault="00C810C3" w:rsidP="00EA6F50">
      <w:pPr>
        <w:ind w:firstLine="720"/>
        <w:rPr>
          <w:b/>
          <w:bCs/>
          <w:sz w:val="16"/>
          <w:szCs w:val="16"/>
        </w:rPr>
      </w:pP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scanlist.csv</w:t>
      </w:r>
    </w:p>
    <w:p w14:paraId="15C914E3" w14:textId="77777777" w:rsidR="001C15B5" w:rsidRPr="003F5EAB" w:rsidRDefault="001C15B5" w:rsidP="001C15B5">
      <w:pPr>
        <w:spacing w:after="0"/>
        <w:rPr>
          <w:sz w:val="16"/>
          <w:szCs w:val="16"/>
        </w:rPr>
      </w:pPr>
      <w:r>
        <w:rPr>
          <w:bCs/>
        </w:rPr>
        <w:t>Example</w:t>
      </w:r>
    </w:p>
    <w:p w14:paraId="5E33089A" w14:textId="602C260A" w:rsidR="001C15B5" w:rsidRPr="00EA6F50" w:rsidRDefault="001C15B5" w:rsidP="001C15B5">
      <w:pPr>
        <w:tabs>
          <w:tab w:val="left" w:pos="540"/>
        </w:tabs>
        <w:rPr>
          <w:sz w:val="16"/>
          <w:szCs w:val="16"/>
        </w:rPr>
      </w:pPr>
      <w:r w:rsidRPr="003F5EAB">
        <w:rPr>
          <w:sz w:val="16"/>
          <w:szCs w:val="16"/>
        </w:rPr>
        <w:tab/>
      </w:r>
      <w:r w:rsidRPr="00EA6F50">
        <w:rPr>
          <w:b/>
          <w:sz w:val="16"/>
          <w:szCs w:val="16"/>
        </w:rPr>
        <w:t>% scanlist2dat.py</w:t>
      </w:r>
      <w:r w:rsidRPr="00EA6F50">
        <w:rPr>
          <w:sz w:val="16"/>
          <w:szCs w:val="16"/>
        </w:rPr>
        <w:t xml:space="preserve"> /Users/Shared/10_Connectivity/10_1001/10_1001_scanlist.csv</w:t>
      </w:r>
    </w:p>
    <w:p w14:paraId="49D80B1C" w14:textId="7AA6743C" w:rsidR="00295696" w:rsidRDefault="001C15B5" w:rsidP="00037082">
      <w:r>
        <w:t xml:space="preserve">With options, much more complicated things can be done. </w:t>
      </w:r>
      <w:r w:rsidR="00943830">
        <w:t>Let’s say we need</w:t>
      </w:r>
      <w:r w:rsidR="003458E7">
        <w:t xml:space="preserve"> to convert </w:t>
      </w:r>
      <w:proofErr w:type="spellStart"/>
      <w:r w:rsidR="003458E7">
        <w:t>scanlists</w:t>
      </w:r>
      <w:proofErr w:type="spellEnd"/>
      <w:r w:rsidR="003458E7">
        <w:t xml:space="preserve"> for three</w:t>
      </w:r>
      <w:r w:rsidR="00037082">
        <w:t xml:space="preserve"> subjects</w:t>
      </w:r>
      <w:r w:rsidR="00943830">
        <w:t xml:space="preserve">: </w:t>
      </w:r>
      <w:r w:rsidR="003458E7">
        <w:t xml:space="preserve">2002, </w:t>
      </w:r>
      <w:r w:rsidR="00943830">
        <w:t>1019 and 2016</w:t>
      </w:r>
      <w:r w:rsidR="00037082">
        <w:t>.</w:t>
      </w:r>
      <w:r w:rsidR="003458E7">
        <w:t xml:space="preserve"> Note that 2002 has two </w:t>
      </w:r>
      <w:proofErr w:type="spellStart"/>
      <w:r w:rsidR="003458E7">
        <w:t>scanlists</w:t>
      </w:r>
      <w:proofErr w:type="spellEnd"/>
      <w:r w:rsidR="003458E7">
        <w:t>.</w:t>
      </w:r>
    </w:p>
    <w:p w14:paraId="07C31F65" w14:textId="1445C481" w:rsidR="00EF0ACA" w:rsidRPr="001C15B5" w:rsidRDefault="00037082" w:rsidP="00EA6F50">
      <w:pPr>
        <w:spacing w:after="0"/>
        <w:ind w:firstLine="720"/>
        <w:rPr>
          <w:sz w:val="16"/>
          <w:szCs w:val="16"/>
        </w:rPr>
      </w:pPr>
      <w:r w:rsidRPr="00EA6F50">
        <w:rPr>
          <w:sz w:val="16"/>
          <w:szCs w:val="16"/>
        </w:rPr>
        <w:t>%</w:t>
      </w:r>
      <w:r w:rsidR="00943830" w:rsidRPr="00EA6F50">
        <w:rPr>
          <w:sz w:val="16"/>
          <w:szCs w:val="16"/>
        </w:rPr>
        <w:t xml:space="preserve"> </w:t>
      </w:r>
      <w:r w:rsidR="00943830" w:rsidRPr="00EA6F50">
        <w:rPr>
          <w:b/>
          <w:sz w:val="16"/>
          <w:szCs w:val="16"/>
        </w:rPr>
        <w:t>scanlist2dat.py</w:t>
      </w:r>
      <w:r w:rsidR="00943830" w:rsidRPr="00EA6F50">
        <w:rPr>
          <w:sz w:val="16"/>
          <w:szCs w:val="16"/>
        </w:rPr>
        <w:t xml:space="preserve"> </w:t>
      </w:r>
      <w:r w:rsidR="003458E7" w:rsidRPr="00EA6F50">
        <w:rPr>
          <w:sz w:val="16"/>
          <w:szCs w:val="16"/>
        </w:rPr>
        <w:t>-s /Users/Shared/10_Connectivity /10_2002/10_2002a_scanlist.csv /Users/Shared/10_Connectivity /10_2002/10_2002b_scanlist.csv</w:t>
      </w:r>
      <w:r w:rsidR="00EF0ACA" w:rsidRPr="001C15B5">
        <w:rPr>
          <w:sz w:val="16"/>
          <w:szCs w:val="16"/>
        </w:rPr>
        <w:t xml:space="preserve"> \</w:t>
      </w:r>
      <w:r w:rsidR="003458E7" w:rsidRPr="00EA6F50">
        <w:rPr>
          <w:sz w:val="16"/>
          <w:szCs w:val="16"/>
        </w:rPr>
        <w:t xml:space="preserve"> </w:t>
      </w:r>
    </w:p>
    <w:p w14:paraId="5E188C23" w14:textId="53903CA3" w:rsidR="00EF0ACA" w:rsidRPr="001C15B5" w:rsidRDefault="00943830" w:rsidP="00EA6F50">
      <w:pPr>
        <w:spacing w:after="0"/>
        <w:ind w:firstLine="720"/>
        <w:rPr>
          <w:sz w:val="16"/>
          <w:szCs w:val="16"/>
        </w:rPr>
      </w:pPr>
      <w:r w:rsidRPr="00EA6F50">
        <w:rPr>
          <w:sz w:val="16"/>
          <w:szCs w:val="16"/>
        </w:rPr>
        <w:t>-s /Users/Shared/10_Connectivity /10_1019/10_1019_scanlist.csv -s /Users/Shared</w:t>
      </w:r>
      <w:r w:rsidRPr="008F25EB">
        <w:rPr>
          <w:sz w:val="16"/>
          <w:szCs w:val="16"/>
        </w:rPr>
        <w:t xml:space="preserve">/10_Connectivity /10_2016/10_2016_scanlist.csv </w:t>
      </w:r>
      <w:r w:rsidR="00EF0ACA" w:rsidRPr="001C15B5">
        <w:rPr>
          <w:sz w:val="16"/>
          <w:szCs w:val="16"/>
        </w:rPr>
        <w:t>\</w:t>
      </w:r>
    </w:p>
    <w:p w14:paraId="4F3A2179" w14:textId="63982035" w:rsidR="00037082" w:rsidRPr="008F25EB" w:rsidRDefault="00943830" w:rsidP="00943830">
      <w:pPr>
        <w:ind w:firstLine="720"/>
        <w:rPr>
          <w:sz w:val="16"/>
          <w:szCs w:val="16"/>
        </w:rPr>
      </w:pPr>
      <w:r w:rsidRPr="008F25EB">
        <w:rPr>
          <w:sz w:val="16"/>
          <w:szCs w:val="16"/>
        </w:rPr>
        <w:t>-a /Users/Shared/10_Connectivity /IHC</w:t>
      </w:r>
      <w:r w:rsidR="003458E7" w:rsidRPr="008F25EB">
        <w:rPr>
          <w:sz w:val="16"/>
          <w:szCs w:val="16"/>
        </w:rPr>
        <w:t>4-</w:t>
      </w:r>
      <w:r w:rsidRPr="008F25EB">
        <w:rPr>
          <w:sz w:val="16"/>
          <w:szCs w:val="16"/>
        </w:rPr>
        <w:t>19-20.dat</w:t>
      </w:r>
    </w:p>
    <w:p w14:paraId="4E675187" w14:textId="24F84755" w:rsidR="003458E7" w:rsidRDefault="003458E7" w:rsidP="00943830">
      <w:pPr>
        <w:spacing w:after="0"/>
      </w:pPr>
      <w:r>
        <w:t>Four</w:t>
      </w:r>
      <w:r w:rsidRPr="00943830">
        <w:t xml:space="preserve"> </w:t>
      </w:r>
      <w:proofErr w:type="spellStart"/>
      <w:r w:rsidRPr="00943830">
        <w:t>dat</w:t>
      </w:r>
      <w:proofErr w:type="spellEnd"/>
      <w:r w:rsidRPr="00943830">
        <w:t xml:space="preserve"> files are created: </w:t>
      </w:r>
      <w:r>
        <w:tab/>
      </w:r>
      <w:r w:rsidRPr="00943830">
        <w:t>1) /Users/Shared/10_Connectivity</w:t>
      </w:r>
      <w:r>
        <w:t>/10_2002/10_2002</w:t>
      </w:r>
      <w:r w:rsidRPr="00943830">
        <w:t>.dat</w:t>
      </w:r>
    </w:p>
    <w:p w14:paraId="0D0BAAEA" w14:textId="63D55401" w:rsidR="00943830" w:rsidRDefault="00943830" w:rsidP="003458E7">
      <w:pPr>
        <w:spacing w:after="0"/>
        <w:ind w:left="1440" w:firstLine="720"/>
      </w:pPr>
      <w:r w:rsidRPr="00943830">
        <w:t xml:space="preserve"> </w:t>
      </w:r>
      <w:r>
        <w:tab/>
      </w:r>
      <w:r w:rsidR="003458E7">
        <w:t>2</w:t>
      </w:r>
      <w:r w:rsidRPr="00943830">
        <w:t>) /Users/Shared/10_Connectivity</w:t>
      </w:r>
      <w:r>
        <w:t>/10_1019/10_1019</w:t>
      </w:r>
      <w:r w:rsidRPr="00943830">
        <w:t>.dat</w:t>
      </w:r>
    </w:p>
    <w:p w14:paraId="7A7F9AD2" w14:textId="0A049930" w:rsidR="00943830" w:rsidRDefault="003458E7" w:rsidP="00943830">
      <w:pPr>
        <w:spacing w:after="0"/>
      </w:pPr>
      <w:r>
        <w:tab/>
      </w:r>
      <w:r>
        <w:tab/>
      </w:r>
      <w:r>
        <w:tab/>
      </w:r>
      <w:r>
        <w:tab/>
        <w:t>3</w:t>
      </w:r>
      <w:r w:rsidR="00943830">
        <w:t xml:space="preserve">) </w:t>
      </w:r>
      <w:r w:rsidR="00943830" w:rsidRPr="00943830">
        <w:t>/Users/Shared/10_Connectivity</w:t>
      </w:r>
      <w:r w:rsidR="00943830">
        <w:t>/10_2016/10_2016</w:t>
      </w:r>
      <w:r w:rsidR="00943830" w:rsidRPr="00943830">
        <w:t>.dat</w:t>
      </w:r>
    </w:p>
    <w:p w14:paraId="3F262D7F" w14:textId="6D756C59" w:rsidR="00943830" w:rsidRDefault="003458E7" w:rsidP="004C7376">
      <w:r>
        <w:tab/>
      </w:r>
      <w:r>
        <w:tab/>
      </w:r>
      <w:r>
        <w:tab/>
      </w:r>
      <w:r>
        <w:tab/>
        <w:t>4</w:t>
      </w:r>
      <w:r w:rsidR="00943830">
        <w:t xml:space="preserve">) </w:t>
      </w:r>
      <w:r w:rsidR="00943830" w:rsidRPr="00943830">
        <w:t>/Users/Shared/10_Connectivity</w:t>
      </w:r>
      <w:r w:rsidR="00943830">
        <w:t>/IHC</w:t>
      </w:r>
      <w:r>
        <w:t>4-</w:t>
      </w:r>
      <w:r w:rsidR="00943830">
        <w:t>19-20</w:t>
      </w:r>
      <w:r w:rsidR="00943830" w:rsidRPr="00943830">
        <w:t>.dat</w:t>
      </w:r>
    </w:p>
    <w:p w14:paraId="11E02978" w14:textId="7B207301" w:rsidR="00B055C5" w:rsidRDefault="0007073D" w:rsidP="004C7376">
      <w:r>
        <w:t xml:space="preserve">The fourth </w:t>
      </w:r>
      <w:r w:rsidR="00EA6F50">
        <w:t xml:space="preserve">file </w:t>
      </w:r>
      <w:r>
        <w:t>includes 2002,</w:t>
      </w:r>
      <w:r w:rsidR="004C7376">
        <w:t xml:space="preserve"> 1019 and 2016.</w:t>
      </w:r>
      <w:r w:rsidR="001C15B5">
        <w:t xml:space="preserve"> </w:t>
      </w:r>
      <w:r w:rsidR="00B055C5">
        <w:t>Note that the .</w:t>
      </w:r>
      <w:proofErr w:type="spellStart"/>
      <w:r w:rsidR="00B055C5">
        <w:t>dat</w:t>
      </w:r>
      <w:proofErr w:type="spellEnd"/>
      <w:r w:rsidR="00B055C5">
        <w:t xml:space="preserve"> file is created in the same location </w:t>
      </w:r>
      <w:r w:rsidR="00EA6F50">
        <w:t xml:space="preserve">as </w:t>
      </w:r>
      <w:r w:rsidR="00B055C5">
        <w:t>the scan list.</w:t>
      </w:r>
    </w:p>
    <w:p w14:paraId="22628548" w14:textId="77777777" w:rsidR="001C15B5" w:rsidRDefault="001C15B5" w:rsidP="001C15B5">
      <w:pPr>
        <w:spacing w:after="0"/>
      </w:pPr>
      <w:r>
        <w:t>To see all options</w:t>
      </w:r>
    </w:p>
    <w:p w14:paraId="389FD3F4" w14:textId="02B97E46" w:rsidR="001C15B5" w:rsidRDefault="001C15B5" w:rsidP="001C15B5">
      <w:pPr>
        <w:tabs>
          <w:tab w:val="left" w:pos="540"/>
        </w:tabs>
      </w:pPr>
      <w:r>
        <w:tab/>
      </w:r>
      <w:r w:rsidRPr="003F5EAB">
        <w:rPr>
          <w:sz w:val="16"/>
          <w:szCs w:val="16"/>
        </w:rPr>
        <w:t xml:space="preserve">% </w:t>
      </w:r>
      <w:r>
        <w:rPr>
          <w:b/>
          <w:sz w:val="16"/>
          <w:szCs w:val="16"/>
        </w:rPr>
        <w:t>scanlist2dat.py</w:t>
      </w:r>
    </w:p>
    <w:p w14:paraId="27E02299" w14:textId="77777777" w:rsidR="003F1F24" w:rsidRPr="008C7849" w:rsidRDefault="003F1F24" w:rsidP="00AA574A">
      <w:pPr>
        <w:spacing w:after="0"/>
        <w:rPr>
          <w:b/>
          <w:sz w:val="24"/>
          <w:szCs w:val="24"/>
          <w:u w:val="single"/>
        </w:rPr>
      </w:pPr>
      <w:r w:rsidRPr="008C7849">
        <w:rPr>
          <w:b/>
          <w:sz w:val="24"/>
          <w:szCs w:val="24"/>
          <w:u w:val="single"/>
        </w:rPr>
        <w:t>Structural pipeline</w:t>
      </w:r>
    </w:p>
    <w:p w14:paraId="323801B2" w14:textId="0AC96470" w:rsidR="001C15B5" w:rsidRDefault="003F1F24">
      <w:r>
        <w:t xml:space="preserve"> </w:t>
      </w:r>
      <w:r w:rsidR="003458E7">
        <w:t>The structural pipeline uses the T1</w:t>
      </w:r>
      <w:r w:rsidR="00EA6F50">
        <w:t xml:space="preserve"> (required)</w:t>
      </w:r>
      <w:r w:rsidR="003458E7">
        <w:t xml:space="preserve"> and T2 (if available) to extract, segment and parcellate the brain along with the registration to the MNI atlas via FSL and </w:t>
      </w:r>
      <w:proofErr w:type="spellStart"/>
      <w:r w:rsidR="003458E7">
        <w:t>Freesurfer</w:t>
      </w:r>
      <w:proofErr w:type="spellEnd"/>
      <w:r w:rsidR="003458E7">
        <w:t xml:space="preserve"> (</w:t>
      </w:r>
      <w:proofErr w:type="spellStart"/>
      <w:r w:rsidR="003458E7">
        <w:t>Glass</w:t>
      </w:r>
      <w:r w:rsidR="0007073D">
        <w:t>er</w:t>
      </w:r>
      <w:proofErr w:type="spellEnd"/>
      <w:r w:rsidR="003458E7">
        <w:t xml:space="preserve"> 2013 </w:t>
      </w:r>
      <w:proofErr w:type="spellStart"/>
      <w:r w:rsidR="003458E7">
        <w:t>Neuroimage</w:t>
      </w:r>
      <w:proofErr w:type="spellEnd"/>
      <w:r w:rsidR="003458E7">
        <w:t>).</w:t>
      </w:r>
      <w:r w:rsidR="00792660">
        <w:t xml:space="preserve"> </w:t>
      </w:r>
      <w:r w:rsidR="00655D44">
        <w:t xml:space="preserve">Basic usage is </w:t>
      </w:r>
      <w:r w:rsidR="00655D44" w:rsidRPr="00EA6F50">
        <w:rPr>
          <w:b/>
          <w:bCs/>
          <w:sz w:val="18"/>
          <w:szCs w:val="18"/>
        </w:rPr>
        <w:t>/STUDYPATH/SUBJDIR/</w:t>
      </w:r>
      <w:proofErr w:type="spellStart"/>
      <w:r w:rsidR="00655D44" w:rsidRPr="00EA6F50">
        <w:rPr>
          <w:b/>
          <w:bCs/>
          <w:sz w:val="18"/>
          <w:szCs w:val="18"/>
        </w:rPr>
        <w:t>dat</w:t>
      </w:r>
      <w:proofErr w:type="spellEnd"/>
      <w:r w:rsidR="00655D44" w:rsidRPr="00733CAD" w:rsidDel="00733CAD">
        <w:rPr>
          <w:b/>
        </w:rPr>
        <w:t xml:space="preserve"> </w:t>
      </w:r>
      <w:r w:rsidR="00655D44">
        <w:t>as the sole argument.</w:t>
      </w:r>
    </w:p>
    <w:p w14:paraId="5B7A6484" w14:textId="003EABB8" w:rsidR="001C15B5" w:rsidRDefault="00655D44">
      <w:r>
        <w:tab/>
      </w:r>
      <w:r w:rsidRPr="004D08EF">
        <w:rPr>
          <w:sz w:val="16"/>
          <w:szCs w:val="16"/>
        </w:rPr>
        <w:t xml:space="preserve">% </w:t>
      </w:r>
      <w:r w:rsidRPr="00655D44">
        <w:rPr>
          <w:b/>
          <w:sz w:val="16"/>
          <w:szCs w:val="16"/>
        </w:rPr>
        <w:t>HCPstructpipeSETUP_dircontrol.sh</w:t>
      </w:r>
      <w:r w:rsidRPr="004D08EF">
        <w:rPr>
          <w:sz w:val="16"/>
          <w:szCs w:val="16"/>
        </w:rPr>
        <w:t xml:space="preserve"> </w:t>
      </w:r>
      <w:r>
        <w:rPr>
          <w:b/>
          <w:bCs/>
          <w:sz w:val="16"/>
          <w:szCs w:val="16"/>
        </w:rPr>
        <w:t>/STUDYPATH/SUBJDIR/</w:t>
      </w:r>
      <w:proofErr w:type="spellStart"/>
      <w:r>
        <w:rPr>
          <w:b/>
          <w:bCs/>
          <w:sz w:val="16"/>
          <w:szCs w:val="16"/>
        </w:rPr>
        <w:t>dat</w:t>
      </w:r>
      <w:proofErr w:type="spellEnd"/>
    </w:p>
    <w:p w14:paraId="0D7B0274" w14:textId="77777777" w:rsidR="00655D44" w:rsidRDefault="00655D44" w:rsidP="00655D44">
      <w:pPr>
        <w:rPr>
          <w:b/>
          <w:bCs/>
        </w:rPr>
      </w:pPr>
      <w:r>
        <w:t xml:space="preserve">or, if you run from </w:t>
      </w:r>
      <w:r w:rsidRPr="00EA6F50">
        <w:rPr>
          <w:b/>
          <w:bCs/>
          <w:sz w:val="18"/>
          <w:szCs w:val="18"/>
        </w:rPr>
        <w:t>/STUDYPATH/SUBJDIR</w:t>
      </w:r>
    </w:p>
    <w:p w14:paraId="4319CC78" w14:textId="77777777" w:rsidR="00655D44" w:rsidRPr="004D08EF" w:rsidRDefault="00655D44" w:rsidP="00655D44">
      <w:pPr>
        <w:spacing w:after="0"/>
        <w:rPr>
          <w:sz w:val="16"/>
          <w:szCs w:val="16"/>
        </w:rPr>
      </w:pPr>
      <w:r>
        <w:rPr>
          <w:sz w:val="16"/>
          <w:szCs w:val="16"/>
        </w:rPr>
        <w:tab/>
      </w:r>
      <w:r w:rsidRPr="004D08EF">
        <w:rPr>
          <w:sz w:val="16"/>
          <w:szCs w:val="16"/>
        </w:rPr>
        <w:t xml:space="preserve">% </w:t>
      </w:r>
      <w:r w:rsidRPr="004D08EF">
        <w:rPr>
          <w:b/>
          <w:sz w:val="16"/>
          <w:szCs w:val="16"/>
        </w:rPr>
        <w:t>cd</w:t>
      </w:r>
      <w:r w:rsidRPr="004D08EF">
        <w:rPr>
          <w:sz w:val="16"/>
          <w:szCs w:val="16"/>
        </w:rPr>
        <w:t xml:space="preserve"> </w:t>
      </w:r>
      <w:r w:rsidRPr="004D08EF">
        <w:rPr>
          <w:b/>
          <w:bCs/>
          <w:sz w:val="16"/>
          <w:szCs w:val="16"/>
        </w:rPr>
        <w:t>/STUDYPATH/SUBJDIR</w:t>
      </w:r>
    </w:p>
    <w:p w14:paraId="4FC5F780" w14:textId="42B401FA" w:rsidR="00655D44" w:rsidRDefault="00655D44" w:rsidP="00655D44">
      <w:pPr>
        <w:ind w:firstLine="720"/>
        <w:rPr>
          <w:b/>
          <w:bCs/>
          <w:sz w:val="16"/>
          <w:szCs w:val="16"/>
        </w:rPr>
      </w:pPr>
      <w:r w:rsidRPr="004D08EF">
        <w:rPr>
          <w:sz w:val="16"/>
          <w:szCs w:val="16"/>
        </w:rPr>
        <w:t xml:space="preserve">% </w:t>
      </w:r>
      <w:r w:rsidRPr="00655D44">
        <w:rPr>
          <w:b/>
          <w:sz w:val="16"/>
          <w:szCs w:val="16"/>
        </w:rPr>
        <w:t>HCPstructpipeSETUP_dircontrol.sh</w:t>
      </w:r>
      <w:r w:rsidRPr="004D08EF">
        <w:rPr>
          <w:sz w:val="16"/>
          <w:szCs w:val="16"/>
        </w:rPr>
        <w:t xml:space="preserve"> </w:t>
      </w:r>
      <w:proofErr w:type="spellStart"/>
      <w:r>
        <w:rPr>
          <w:b/>
          <w:bCs/>
          <w:sz w:val="16"/>
          <w:szCs w:val="16"/>
        </w:rPr>
        <w:t>dat</w:t>
      </w:r>
      <w:proofErr w:type="spellEnd"/>
    </w:p>
    <w:p w14:paraId="69B32599" w14:textId="1C9743AA" w:rsidR="00880140" w:rsidRDefault="00880140">
      <w:pPr>
        <w:rPr>
          <w:bCs/>
        </w:rPr>
      </w:pPr>
      <w:r>
        <w:rPr>
          <w:bCs/>
        </w:rPr>
        <w:t xml:space="preserve">A script is created </w:t>
      </w:r>
      <w:r w:rsidRPr="004D08EF">
        <w:rPr>
          <w:b/>
          <w:bCs/>
          <w:sz w:val="18"/>
          <w:szCs w:val="18"/>
        </w:rPr>
        <w:t>/STUDYPATH/SUBJDIR/</w:t>
      </w:r>
      <w:r>
        <w:rPr>
          <w:b/>
          <w:bCs/>
          <w:sz w:val="18"/>
          <w:szCs w:val="18"/>
        </w:rPr>
        <w:t>pipeline7.3.2/</w:t>
      </w:r>
      <w:r w:rsidRPr="004D08EF">
        <w:rPr>
          <w:b/>
          <w:bCs/>
          <w:sz w:val="18"/>
          <w:szCs w:val="18"/>
        </w:rPr>
        <w:t>SUBJDIR</w:t>
      </w:r>
      <w:r>
        <w:rPr>
          <w:b/>
          <w:bCs/>
          <w:sz w:val="18"/>
          <w:szCs w:val="18"/>
        </w:rPr>
        <w:t>_hcp3.27struct</w:t>
      </w:r>
      <w:r w:rsidRPr="004D08EF">
        <w:rPr>
          <w:b/>
          <w:bCs/>
          <w:sz w:val="18"/>
          <w:szCs w:val="18"/>
        </w:rPr>
        <w:t>.sh</w:t>
      </w:r>
      <w:r>
        <w:rPr>
          <w:bCs/>
        </w:rPr>
        <w:t xml:space="preserve"> with its executable </w:t>
      </w:r>
      <w:r w:rsidRPr="004D08EF">
        <w:rPr>
          <w:b/>
          <w:bCs/>
          <w:sz w:val="18"/>
          <w:szCs w:val="18"/>
        </w:rPr>
        <w:t>/STUDYPATH/SUBJDIR/</w:t>
      </w:r>
      <w:r>
        <w:rPr>
          <w:b/>
          <w:bCs/>
          <w:sz w:val="18"/>
          <w:szCs w:val="18"/>
        </w:rPr>
        <w:t>pipeline7.3.2/</w:t>
      </w:r>
      <w:r w:rsidRPr="004D08EF">
        <w:rPr>
          <w:b/>
          <w:bCs/>
          <w:sz w:val="18"/>
          <w:szCs w:val="18"/>
        </w:rPr>
        <w:t>SUBJDIR</w:t>
      </w:r>
      <w:r>
        <w:rPr>
          <w:b/>
          <w:bCs/>
          <w:sz w:val="18"/>
          <w:szCs w:val="18"/>
        </w:rPr>
        <w:t>_hcp3.27struct_autorun</w:t>
      </w:r>
      <w:r w:rsidRPr="004D08EF">
        <w:rPr>
          <w:b/>
          <w:bCs/>
          <w:sz w:val="18"/>
          <w:szCs w:val="18"/>
        </w:rPr>
        <w:t>.sh</w:t>
      </w:r>
      <w:r>
        <w:rPr>
          <w:bCs/>
        </w:rPr>
        <w:t xml:space="preserve">. </w:t>
      </w:r>
      <w:r w:rsidR="00E45EF9">
        <w:rPr>
          <w:bCs/>
        </w:rPr>
        <w:t xml:space="preserve">The difference between the "struct.sh" and the "struct_autorun.sh" is that the former will put its output in your Terminal window, the latter will put its output into a text file. </w:t>
      </w:r>
      <w:r>
        <w:rPr>
          <w:bCs/>
        </w:rPr>
        <w:t xml:space="preserve">The </w:t>
      </w:r>
      <w:r w:rsidR="00E45EF9">
        <w:rPr>
          <w:bCs/>
        </w:rPr>
        <w:t>autorun.sh</w:t>
      </w:r>
      <w:r>
        <w:rPr>
          <w:bCs/>
        </w:rPr>
        <w:t xml:space="preserve"> is not automatically executed unless the</w:t>
      </w:r>
      <w:r w:rsidR="00605938">
        <w:rPr>
          <w:bCs/>
        </w:rPr>
        <w:t xml:space="preserve">      </w:t>
      </w:r>
      <w:r>
        <w:rPr>
          <w:bCs/>
        </w:rPr>
        <w:t xml:space="preserve"> </w:t>
      </w:r>
      <w:r w:rsidRPr="00EA6F50">
        <w:rPr>
          <w:b/>
          <w:bCs/>
          <w:sz w:val="18"/>
          <w:szCs w:val="18"/>
        </w:rPr>
        <w:t>-autorun</w:t>
      </w:r>
      <w:r w:rsidR="00605938">
        <w:rPr>
          <w:bCs/>
        </w:rPr>
        <w:t xml:space="preserve"> option is set; however, the structural pipeline can be run by simply executing from the command line</w:t>
      </w:r>
    </w:p>
    <w:p w14:paraId="6285B444" w14:textId="0495A6C2" w:rsidR="00605938" w:rsidRPr="00880140" w:rsidRDefault="00605938" w:rsidP="00EA6F50">
      <w:pPr>
        <w:ind w:firstLine="720"/>
        <w:rPr>
          <w:bCs/>
        </w:rPr>
      </w:pPr>
      <w:r w:rsidRPr="004D08EF">
        <w:rPr>
          <w:sz w:val="16"/>
          <w:szCs w:val="16"/>
        </w:rPr>
        <w:t xml:space="preserve">% </w:t>
      </w:r>
      <w:r w:rsidRPr="00655D44">
        <w:rPr>
          <w:b/>
          <w:sz w:val="16"/>
          <w:szCs w:val="16"/>
        </w:rPr>
        <w:t>HCPstructpipeSETUP_dircontrol</w:t>
      </w:r>
      <w:r>
        <w:rPr>
          <w:b/>
          <w:sz w:val="16"/>
          <w:szCs w:val="16"/>
        </w:rPr>
        <w:t>_autorun</w:t>
      </w:r>
      <w:r w:rsidRPr="00655D44">
        <w:rPr>
          <w:b/>
          <w:sz w:val="16"/>
          <w:szCs w:val="16"/>
        </w:rPr>
        <w:t>.sh</w:t>
      </w:r>
    </w:p>
    <w:p w14:paraId="183ED362" w14:textId="0C913344" w:rsidR="00FC2773" w:rsidRPr="00EA6F50" w:rsidRDefault="00655D44" w:rsidP="00EA6F50">
      <w:r>
        <w:t>By default scripts</w:t>
      </w:r>
      <w:r w:rsidR="00605938">
        <w:t xml:space="preserve"> are created</w:t>
      </w:r>
      <w:r>
        <w:t xml:space="preserve"> in </w:t>
      </w:r>
      <w:r w:rsidRPr="00EA6F50">
        <w:rPr>
          <w:b/>
          <w:bCs/>
          <w:sz w:val="18"/>
          <w:szCs w:val="18"/>
        </w:rPr>
        <w:t>/STUDYPATH/SUBJDIR/</w:t>
      </w:r>
      <w:r w:rsidRPr="00EA6F50">
        <w:rPr>
          <w:b/>
          <w:sz w:val="18"/>
          <w:szCs w:val="18"/>
        </w:rPr>
        <w:t>pipeline7.3.2</w:t>
      </w:r>
      <w:r w:rsidR="00C12C18">
        <w:t xml:space="preserve">, however this can be changed by editing the </w:t>
      </w:r>
      <w:r w:rsidR="00C12C18" w:rsidRPr="00EA6F50">
        <w:rPr>
          <w:b/>
          <w:sz w:val="18"/>
          <w:szCs w:val="18"/>
        </w:rPr>
        <w:t>OUTDIR</w:t>
      </w:r>
      <w:r w:rsidR="00C12C18">
        <w:t xml:space="preserve"> field in the </w:t>
      </w:r>
      <w:r w:rsidR="00C12C18" w:rsidRPr="00EA6F50">
        <w:rPr>
          <w:b/>
          <w:sz w:val="18"/>
          <w:szCs w:val="18"/>
        </w:rPr>
        <w:t>dat</w:t>
      </w:r>
      <w:r w:rsidR="00C12C18" w:rsidRPr="00C12C18">
        <w:t>.</w:t>
      </w:r>
    </w:p>
    <w:p w14:paraId="40D147AB" w14:textId="00E92B4A" w:rsidR="00655D44" w:rsidRDefault="00FC2773">
      <w:r>
        <w:t xml:space="preserve">One can also utilize a </w:t>
      </w:r>
      <w:proofErr w:type="spellStart"/>
      <w:r w:rsidRPr="00EA6F50">
        <w:rPr>
          <w:b/>
          <w:sz w:val="18"/>
          <w:szCs w:val="18"/>
        </w:rPr>
        <w:t>batchscript</w:t>
      </w:r>
      <w:proofErr w:type="spellEnd"/>
      <w:r>
        <w:t xml:space="preserve"> to set up executables for several subjects. For example,</w:t>
      </w:r>
    </w:p>
    <w:p w14:paraId="0C2E6EE8" w14:textId="52039F34" w:rsidR="00FC2773" w:rsidRDefault="00FC2773" w:rsidP="00EA6F50">
      <w:pPr>
        <w:ind w:firstLine="540"/>
      </w:pPr>
      <w:r w:rsidRPr="004D08EF">
        <w:rPr>
          <w:sz w:val="16"/>
          <w:szCs w:val="16"/>
        </w:rPr>
        <w:t xml:space="preserve">% </w:t>
      </w:r>
      <w:r w:rsidRPr="00655D44">
        <w:rPr>
          <w:b/>
          <w:sz w:val="16"/>
          <w:szCs w:val="16"/>
        </w:rPr>
        <w:t>HCPstructpipeSETUP_dircontrol.sh</w:t>
      </w:r>
      <w:r>
        <w:rPr>
          <w:sz w:val="16"/>
          <w:szCs w:val="16"/>
        </w:rPr>
        <w:t xml:space="preserve"> 10_1001.dat </w:t>
      </w:r>
      <w:r w:rsidRPr="00FC2773">
        <w:rPr>
          <w:sz w:val="16"/>
          <w:szCs w:val="16"/>
        </w:rPr>
        <w:t xml:space="preserve">IHC4-19-20.dat </w:t>
      </w:r>
      <w:r w:rsidRPr="00EA6F50">
        <w:rPr>
          <w:b/>
          <w:sz w:val="16"/>
          <w:szCs w:val="16"/>
        </w:rPr>
        <w:t>-</w:t>
      </w:r>
      <w:proofErr w:type="spellStart"/>
      <w:r w:rsidRPr="00EA6F50">
        <w:rPr>
          <w:b/>
          <w:sz w:val="16"/>
          <w:szCs w:val="16"/>
        </w:rPr>
        <w:t>batchscript</w:t>
      </w:r>
      <w:proofErr w:type="spellEnd"/>
      <w:r w:rsidRPr="00FC2773">
        <w:rPr>
          <w:sz w:val="16"/>
          <w:szCs w:val="16"/>
        </w:rPr>
        <w:t xml:space="preserve"> /Users/Shared/10_Connectivity/scripts/</w:t>
      </w:r>
      <w:proofErr w:type="spellStart"/>
      <w:r w:rsidRPr="00FC2773">
        <w:rPr>
          <w:sz w:val="16"/>
          <w:szCs w:val="16"/>
        </w:rPr>
        <w:t>struct</w:t>
      </w:r>
      <w:proofErr w:type="spellEnd"/>
      <w:r w:rsidRPr="00FC2773">
        <w:rPr>
          <w:sz w:val="16"/>
          <w:szCs w:val="16"/>
        </w:rPr>
        <w:t>/$(date +%y%m%d).sh</w:t>
      </w:r>
    </w:p>
    <w:p w14:paraId="06F0B81B" w14:textId="4EDA9493" w:rsidR="0007073D" w:rsidRDefault="00792660">
      <w:r>
        <w:t>T</w:t>
      </w:r>
      <w:r w:rsidRPr="00792660">
        <w:t>his creates subject scripts in SUB/pipeline7.3.2/, and an across-subject bash script in</w:t>
      </w:r>
      <w:r w:rsidR="00605938">
        <w:t xml:space="preserve"> the</w:t>
      </w:r>
      <w:r w:rsidRPr="00792660">
        <w:t xml:space="preserve"> location specified,</w:t>
      </w:r>
      <w:r>
        <w:t xml:space="preserve"> which you then run to execute the structural pipeline.</w:t>
      </w:r>
    </w:p>
    <w:p w14:paraId="6817C913" w14:textId="2791232A" w:rsidR="0036118A" w:rsidRDefault="00605938" w:rsidP="00EA6F50">
      <w:pPr>
        <w:tabs>
          <w:tab w:val="left" w:pos="2700"/>
        </w:tabs>
        <w:spacing w:after="0"/>
      </w:pPr>
      <w:r>
        <w:t xml:space="preserve">Nine </w:t>
      </w:r>
      <w:r w:rsidR="001E6C11">
        <w:t>output</w:t>
      </w:r>
      <w:r w:rsidR="00074285">
        <w:t xml:space="preserve"> scripts</w:t>
      </w:r>
      <w:r w:rsidR="0036118A" w:rsidRPr="00943830">
        <w:t xml:space="preserve"> created: </w:t>
      </w:r>
      <w:r w:rsidR="00905526">
        <w:tab/>
      </w:r>
      <w:r w:rsidR="0036118A" w:rsidRPr="00943830">
        <w:t>1</w:t>
      </w:r>
      <w:r w:rsidR="00905526">
        <w:t>, 2</w:t>
      </w:r>
      <w:r w:rsidR="0036118A" w:rsidRPr="00943830">
        <w:t xml:space="preserve">) </w:t>
      </w:r>
      <w:r w:rsidR="0036118A" w:rsidRPr="00EA6F50">
        <w:rPr>
          <w:sz w:val="18"/>
          <w:szCs w:val="18"/>
        </w:rPr>
        <w:t>/Users/Shared/10_Connectivity /10_</w:t>
      </w:r>
      <w:r w:rsidR="00905526" w:rsidRPr="00EA6F50">
        <w:rPr>
          <w:sz w:val="18"/>
          <w:szCs w:val="18"/>
        </w:rPr>
        <w:t>1</w:t>
      </w:r>
      <w:r w:rsidR="0036118A" w:rsidRPr="00EA6F50">
        <w:rPr>
          <w:sz w:val="18"/>
          <w:szCs w:val="18"/>
        </w:rPr>
        <w:t>00</w:t>
      </w:r>
      <w:r w:rsidR="00905526" w:rsidRPr="00EA6F50">
        <w:rPr>
          <w:sz w:val="18"/>
          <w:szCs w:val="18"/>
        </w:rPr>
        <w:t>1</w:t>
      </w:r>
      <w:r w:rsidR="0036118A" w:rsidRPr="00EA6F50">
        <w:rPr>
          <w:sz w:val="18"/>
          <w:szCs w:val="18"/>
        </w:rPr>
        <w:t>/</w:t>
      </w:r>
      <w:r w:rsidR="00074285" w:rsidRPr="00EA6F50">
        <w:rPr>
          <w:sz w:val="18"/>
          <w:szCs w:val="18"/>
        </w:rPr>
        <w:t>pipeline7.3.2/10_</w:t>
      </w:r>
      <w:r w:rsidR="00905526" w:rsidRPr="00EA6F50">
        <w:rPr>
          <w:sz w:val="18"/>
          <w:szCs w:val="18"/>
        </w:rPr>
        <w:t>1</w:t>
      </w:r>
      <w:r w:rsidR="00074285" w:rsidRPr="00EA6F50">
        <w:rPr>
          <w:sz w:val="18"/>
          <w:szCs w:val="18"/>
        </w:rPr>
        <w:t>00</w:t>
      </w:r>
      <w:r w:rsidR="00905526" w:rsidRPr="00EA6F50">
        <w:rPr>
          <w:sz w:val="18"/>
          <w:szCs w:val="18"/>
        </w:rPr>
        <w:t>1</w:t>
      </w:r>
      <w:r w:rsidR="00074285" w:rsidRPr="00EA6F50">
        <w:rPr>
          <w:sz w:val="18"/>
          <w:szCs w:val="18"/>
        </w:rPr>
        <w:t>_hcp3.27struct.sh</w:t>
      </w:r>
      <w:r w:rsidR="00905526">
        <w:rPr>
          <w:sz w:val="18"/>
          <w:szCs w:val="18"/>
        </w:rPr>
        <w:t xml:space="preserve"> and …autorun.sh</w:t>
      </w:r>
    </w:p>
    <w:p w14:paraId="660C4F41" w14:textId="1A579EE6" w:rsidR="00905526" w:rsidRDefault="00905526" w:rsidP="00EA6F50">
      <w:pPr>
        <w:spacing w:after="0"/>
        <w:ind w:left="2700"/>
      </w:pPr>
      <w:r>
        <w:t>3, 4</w:t>
      </w:r>
      <w:r w:rsidRPr="00943830">
        <w:t xml:space="preserve">) </w:t>
      </w:r>
      <w:r w:rsidRPr="00EA6F50">
        <w:rPr>
          <w:sz w:val="18"/>
          <w:szCs w:val="18"/>
        </w:rPr>
        <w:t>/Users/Shared/10_Connectivity /10_2002/pipeline7.3.2/10_2002_hcp3.27struct.sh</w:t>
      </w:r>
      <w:r>
        <w:rPr>
          <w:sz w:val="18"/>
          <w:szCs w:val="18"/>
        </w:rPr>
        <w:t xml:space="preserve"> and …autorun.sh</w:t>
      </w:r>
    </w:p>
    <w:p w14:paraId="7389C6A6" w14:textId="2E779E5E" w:rsidR="0036118A" w:rsidRDefault="00905526" w:rsidP="00EA6F50">
      <w:pPr>
        <w:spacing w:after="0"/>
        <w:ind w:left="2700"/>
      </w:pPr>
      <w:r>
        <w:t>5, 6</w:t>
      </w:r>
      <w:r w:rsidR="0036118A" w:rsidRPr="00943830">
        <w:t xml:space="preserve">) </w:t>
      </w:r>
      <w:r w:rsidR="0036118A" w:rsidRPr="00EA6F50">
        <w:rPr>
          <w:sz w:val="18"/>
          <w:szCs w:val="18"/>
        </w:rPr>
        <w:t>/Users/Shared/10_Connectivity /10_1019/</w:t>
      </w:r>
      <w:r w:rsidR="00074285" w:rsidRPr="00EA6F50">
        <w:rPr>
          <w:sz w:val="18"/>
          <w:szCs w:val="18"/>
        </w:rPr>
        <w:t>pipeline7.3.2/</w:t>
      </w:r>
      <w:r w:rsidR="0036118A" w:rsidRPr="00EA6F50">
        <w:rPr>
          <w:sz w:val="18"/>
          <w:szCs w:val="18"/>
        </w:rPr>
        <w:t>10_1019</w:t>
      </w:r>
      <w:r w:rsidR="00074285" w:rsidRPr="00EA6F50">
        <w:rPr>
          <w:sz w:val="18"/>
          <w:szCs w:val="18"/>
        </w:rPr>
        <w:t>_hcp3.27struct.sh</w:t>
      </w:r>
      <w:r>
        <w:rPr>
          <w:sz w:val="18"/>
          <w:szCs w:val="18"/>
        </w:rPr>
        <w:t xml:space="preserve"> and …autorun.sh</w:t>
      </w:r>
    </w:p>
    <w:p w14:paraId="0796CBF7" w14:textId="21B5F4B2" w:rsidR="0036118A" w:rsidRDefault="00905526" w:rsidP="00EA6F50">
      <w:pPr>
        <w:spacing w:after="0"/>
        <w:ind w:left="2700"/>
      </w:pPr>
      <w:r>
        <w:t>7, 8</w:t>
      </w:r>
      <w:r w:rsidR="0036118A">
        <w:t xml:space="preserve">) </w:t>
      </w:r>
      <w:r w:rsidR="0036118A" w:rsidRPr="00EA6F50">
        <w:rPr>
          <w:sz w:val="18"/>
          <w:szCs w:val="18"/>
        </w:rPr>
        <w:t>/Users/Shared/10_Connectivity /10_2016/</w:t>
      </w:r>
      <w:r w:rsidR="00074285" w:rsidRPr="00EA6F50">
        <w:rPr>
          <w:sz w:val="18"/>
          <w:szCs w:val="18"/>
        </w:rPr>
        <w:t>pipeline7.3.2/</w:t>
      </w:r>
      <w:r w:rsidR="0036118A" w:rsidRPr="00EA6F50">
        <w:rPr>
          <w:sz w:val="18"/>
          <w:szCs w:val="18"/>
        </w:rPr>
        <w:t>10_2016</w:t>
      </w:r>
      <w:r w:rsidR="00074285" w:rsidRPr="00EA6F50">
        <w:rPr>
          <w:sz w:val="18"/>
          <w:szCs w:val="18"/>
        </w:rPr>
        <w:t>_hcp3.27struct.sh</w:t>
      </w:r>
      <w:r>
        <w:rPr>
          <w:sz w:val="18"/>
          <w:szCs w:val="18"/>
        </w:rPr>
        <w:t xml:space="preserve"> and …autorun.sh</w:t>
      </w:r>
    </w:p>
    <w:p w14:paraId="3F1B675F" w14:textId="2C21ADE9" w:rsidR="0036118A" w:rsidRDefault="00905526" w:rsidP="00EA6F50">
      <w:pPr>
        <w:ind w:left="2700"/>
      </w:pPr>
      <w:r>
        <w:lastRenderedPageBreak/>
        <w:t>9</w:t>
      </w:r>
      <w:r w:rsidR="0036118A">
        <w:t xml:space="preserve">) </w:t>
      </w:r>
      <w:r w:rsidR="0036118A" w:rsidRPr="00EA6F50">
        <w:rPr>
          <w:sz w:val="18"/>
          <w:szCs w:val="18"/>
        </w:rPr>
        <w:t>/Users/Shared/10_Connectivity/</w:t>
      </w:r>
      <w:r w:rsidR="00074285" w:rsidRPr="00EA6F50">
        <w:rPr>
          <w:sz w:val="18"/>
          <w:szCs w:val="18"/>
        </w:rPr>
        <w:t>scripts/</w:t>
      </w:r>
      <w:proofErr w:type="spellStart"/>
      <w:r w:rsidR="00074285" w:rsidRPr="00EA6F50">
        <w:rPr>
          <w:sz w:val="18"/>
          <w:szCs w:val="18"/>
        </w:rPr>
        <w:t>struct</w:t>
      </w:r>
      <w:proofErr w:type="spellEnd"/>
      <w:r w:rsidR="00074285" w:rsidRPr="00EA6F50">
        <w:rPr>
          <w:sz w:val="18"/>
          <w:szCs w:val="18"/>
        </w:rPr>
        <w:t xml:space="preserve">/&lt;today’s date as </w:t>
      </w:r>
      <w:proofErr w:type="spellStart"/>
      <w:r w:rsidR="00074285" w:rsidRPr="00EA6F50">
        <w:rPr>
          <w:sz w:val="18"/>
          <w:szCs w:val="18"/>
        </w:rPr>
        <w:t>yymmdd</w:t>
      </w:r>
      <w:proofErr w:type="spellEnd"/>
      <w:r w:rsidR="00074285" w:rsidRPr="00EA6F50">
        <w:rPr>
          <w:sz w:val="18"/>
          <w:szCs w:val="18"/>
        </w:rPr>
        <w:t>&gt;.</w:t>
      </w:r>
      <w:proofErr w:type="spellStart"/>
      <w:r w:rsidR="00074285" w:rsidRPr="00EA6F50">
        <w:rPr>
          <w:sz w:val="18"/>
          <w:szCs w:val="18"/>
        </w:rPr>
        <w:t>sh</w:t>
      </w:r>
      <w:proofErr w:type="spellEnd"/>
    </w:p>
    <w:p w14:paraId="58FF1926" w14:textId="6397359C" w:rsidR="00714B9B" w:rsidRDefault="001E6C11" w:rsidP="00EA6F50">
      <w:r w:rsidRPr="001E6C11">
        <w:rPr>
          <w:u w:val="single"/>
        </w:rPr>
        <w:t>These "output scripts" will perform the structural analysis. Any previous results will be overwritten</w:t>
      </w:r>
      <w:r>
        <w:t xml:space="preserve">. </w:t>
      </w:r>
      <w:r w:rsidR="00714B9B">
        <w:t>You can run the subject-directory scripts individually</w:t>
      </w:r>
      <w:r w:rsidR="00905526">
        <w:t xml:space="preserve"> via the autorun scripts</w:t>
      </w:r>
      <w:r w:rsidR="00714B9B">
        <w:t>, or run the batch script</w:t>
      </w:r>
      <w:r>
        <w:t xml:space="preserve"> which will run all of the participants at once</w:t>
      </w:r>
      <w:r w:rsidR="00905526">
        <w:t>.</w:t>
      </w:r>
    </w:p>
    <w:p w14:paraId="36DCDFD7" w14:textId="77777777" w:rsidR="00905526" w:rsidRDefault="00905526" w:rsidP="00905526">
      <w:pPr>
        <w:spacing w:after="0"/>
      </w:pPr>
      <w:r>
        <w:t>To see all options</w:t>
      </w:r>
    </w:p>
    <w:p w14:paraId="52841851" w14:textId="52FECD73" w:rsidR="00905526" w:rsidRDefault="00905526" w:rsidP="00905526">
      <w:pPr>
        <w:tabs>
          <w:tab w:val="left" w:pos="540"/>
        </w:tabs>
      </w:pPr>
      <w:r>
        <w:tab/>
      </w:r>
      <w:r w:rsidRPr="003F5EAB">
        <w:rPr>
          <w:sz w:val="16"/>
          <w:szCs w:val="16"/>
        </w:rPr>
        <w:t xml:space="preserve">% </w:t>
      </w:r>
      <w:r w:rsidRPr="00655D44">
        <w:rPr>
          <w:b/>
          <w:sz w:val="16"/>
          <w:szCs w:val="16"/>
        </w:rPr>
        <w:t>HCPstructpipeSETUP_dircontrol.sh</w:t>
      </w:r>
    </w:p>
    <w:p w14:paraId="311CC153" w14:textId="77777777" w:rsidR="001E6C11" w:rsidRDefault="001E6C11" w:rsidP="008F5405">
      <w:pPr>
        <w:spacing w:after="0"/>
      </w:pPr>
    </w:p>
    <w:p w14:paraId="20FF9A80" w14:textId="0E7139DE" w:rsidR="00F33EAF" w:rsidRPr="008C7849" w:rsidRDefault="00F33EAF">
      <w:pPr>
        <w:spacing w:after="0"/>
        <w:rPr>
          <w:b/>
          <w:sz w:val="24"/>
          <w:szCs w:val="24"/>
          <w:u w:val="single"/>
        </w:rPr>
      </w:pPr>
      <w:r>
        <w:rPr>
          <w:b/>
          <w:sz w:val="24"/>
          <w:szCs w:val="24"/>
          <w:u w:val="single"/>
        </w:rPr>
        <w:t>Functional</w:t>
      </w:r>
      <w:r w:rsidRPr="008C7849">
        <w:rPr>
          <w:b/>
          <w:sz w:val="24"/>
          <w:szCs w:val="24"/>
          <w:u w:val="single"/>
        </w:rPr>
        <w:t xml:space="preserve"> pipeline</w:t>
      </w:r>
    </w:p>
    <w:p w14:paraId="4B48D297" w14:textId="13ECBF01" w:rsidR="00DF6270" w:rsidRDefault="00F33EAF" w:rsidP="00F33EAF">
      <w:pPr>
        <w:tabs>
          <w:tab w:val="left" w:pos="1080"/>
        </w:tabs>
      </w:pPr>
      <w:r w:rsidRPr="00E45EF9">
        <w:t xml:space="preserve">The functional pipeline uses the outputs of the structural pipeline along with the </w:t>
      </w:r>
      <w:proofErr w:type="spellStart"/>
      <w:r w:rsidRPr="00E45EF9">
        <w:t>SBRef</w:t>
      </w:r>
      <w:proofErr w:type="spellEnd"/>
      <w:r w:rsidRPr="00E45EF9">
        <w:t xml:space="preserve"> images (if available) and field maps (if available) to preprocess the BOLD time series.</w:t>
      </w:r>
      <w:r w:rsidR="00792660" w:rsidRPr="00E45EF9">
        <w:t xml:space="preserve"> </w:t>
      </w:r>
      <w:r w:rsidR="00DF6270">
        <w:t xml:space="preserve">The implementation follows that of the structural pipeline with additional options for smoothing </w:t>
      </w:r>
      <w:r w:rsidR="00DF6270">
        <w:rPr>
          <w:b/>
        </w:rPr>
        <w:t>-f</w:t>
      </w:r>
      <w:r w:rsidR="00DF6270">
        <w:t xml:space="preserve">, high pass filtering </w:t>
      </w:r>
      <w:r w:rsidR="00DF6270">
        <w:rPr>
          <w:b/>
        </w:rPr>
        <w:t>-p</w:t>
      </w:r>
      <w:r w:rsidR="00DF6270">
        <w:t xml:space="preserve">, and first </w:t>
      </w:r>
      <w:r w:rsidR="00DF6270" w:rsidRPr="00E45EF9">
        <w:rPr>
          <w:b/>
        </w:rPr>
        <w:t>-o</w:t>
      </w:r>
      <w:r w:rsidR="00DF6270">
        <w:t xml:space="preserve"> and second level </w:t>
      </w:r>
      <w:r w:rsidR="00DF6270" w:rsidRPr="00E45EF9">
        <w:rPr>
          <w:b/>
        </w:rPr>
        <w:t>-t</w:t>
      </w:r>
      <w:r w:rsidR="00DF6270">
        <w:t xml:space="preserve"> feat analyses. For example,</w:t>
      </w:r>
    </w:p>
    <w:p w14:paraId="0A1A545A" w14:textId="6B9D057F" w:rsidR="00DF6270" w:rsidRDefault="00DF6270" w:rsidP="00E45EF9">
      <w:pPr>
        <w:spacing w:after="0"/>
        <w:ind w:left="540"/>
        <w:rPr>
          <w:sz w:val="16"/>
          <w:szCs w:val="16"/>
        </w:rPr>
      </w:pPr>
      <w:r>
        <w:rPr>
          <w:sz w:val="16"/>
          <w:szCs w:val="16"/>
        </w:rPr>
        <w:t>%</w:t>
      </w:r>
      <w:r>
        <w:rPr>
          <w:sz w:val="16"/>
          <w:szCs w:val="16"/>
        </w:rPr>
        <w:tab/>
        <w:t xml:space="preserve">cd </w:t>
      </w:r>
      <w:r w:rsidR="00172B42" w:rsidRPr="00172B42">
        <w:rPr>
          <w:sz w:val="16"/>
          <w:szCs w:val="16"/>
        </w:rPr>
        <w:t>/Users</w:t>
      </w:r>
      <w:r w:rsidR="00172B42">
        <w:rPr>
          <w:sz w:val="16"/>
          <w:szCs w:val="16"/>
        </w:rPr>
        <w:t>/Shared/10_Connectivity /10_2000</w:t>
      </w:r>
    </w:p>
    <w:p w14:paraId="7C684A2C" w14:textId="329BF408" w:rsidR="00DF6270" w:rsidRDefault="00DF6270" w:rsidP="00E45EF9">
      <w:pPr>
        <w:ind w:left="540"/>
        <w:rPr>
          <w:sz w:val="16"/>
          <w:szCs w:val="16"/>
        </w:rPr>
      </w:pPr>
      <w:r>
        <w:rPr>
          <w:sz w:val="16"/>
          <w:szCs w:val="16"/>
        </w:rPr>
        <w:t xml:space="preserve">% </w:t>
      </w:r>
      <w:r w:rsidR="00172B42" w:rsidRPr="00E45EF9">
        <w:rPr>
          <w:b/>
          <w:sz w:val="16"/>
          <w:szCs w:val="16"/>
        </w:rPr>
        <w:t>fMRIpipeSETUPmatSPclean.sh</w:t>
      </w:r>
      <w:r w:rsidR="00172B42">
        <w:rPr>
          <w:sz w:val="16"/>
          <w:szCs w:val="16"/>
        </w:rPr>
        <w:t xml:space="preserve"> 10_2000</w:t>
      </w:r>
      <w:r w:rsidRPr="00E45EF9">
        <w:rPr>
          <w:sz w:val="16"/>
          <w:szCs w:val="16"/>
        </w:rPr>
        <w:t>.da</w:t>
      </w:r>
      <w:r w:rsidR="00172B42">
        <w:rPr>
          <w:sz w:val="16"/>
          <w:szCs w:val="16"/>
        </w:rPr>
        <w:t xml:space="preserve">t </w:t>
      </w:r>
      <w:r w:rsidR="00172B42" w:rsidRPr="00E45EF9">
        <w:rPr>
          <w:b/>
          <w:sz w:val="16"/>
          <w:szCs w:val="16"/>
        </w:rPr>
        <w:t>-f</w:t>
      </w:r>
      <w:r w:rsidR="00172B42">
        <w:rPr>
          <w:sz w:val="16"/>
          <w:szCs w:val="16"/>
        </w:rPr>
        <w:t xml:space="preserve"> 4 6 </w:t>
      </w:r>
      <w:r w:rsidR="00172B42" w:rsidRPr="00E45EF9">
        <w:rPr>
          <w:b/>
          <w:sz w:val="16"/>
          <w:szCs w:val="16"/>
        </w:rPr>
        <w:t>-p</w:t>
      </w:r>
      <w:r w:rsidR="00172B42">
        <w:rPr>
          <w:sz w:val="16"/>
          <w:szCs w:val="16"/>
        </w:rPr>
        <w:t xml:space="preserve"> 60 </w:t>
      </w:r>
      <w:r w:rsidR="00172B42" w:rsidRPr="00E45EF9">
        <w:rPr>
          <w:b/>
          <w:sz w:val="16"/>
          <w:szCs w:val="16"/>
        </w:rPr>
        <w:t>-o</w:t>
      </w:r>
      <w:r w:rsidR="00172B42">
        <w:rPr>
          <w:sz w:val="16"/>
          <w:szCs w:val="16"/>
        </w:rPr>
        <w:t xml:space="preserve"> 10_2000_fsf1.txt </w:t>
      </w:r>
      <w:r w:rsidR="00172B42" w:rsidRPr="00E45EF9">
        <w:rPr>
          <w:b/>
          <w:sz w:val="16"/>
          <w:szCs w:val="16"/>
        </w:rPr>
        <w:t>-t</w:t>
      </w:r>
      <w:r w:rsidR="00172B42">
        <w:rPr>
          <w:sz w:val="16"/>
          <w:szCs w:val="16"/>
        </w:rPr>
        <w:t xml:space="preserve"> </w:t>
      </w:r>
      <w:r w:rsidRPr="00E45EF9">
        <w:rPr>
          <w:sz w:val="16"/>
          <w:szCs w:val="16"/>
        </w:rPr>
        <w:t>10_2000/10_2000_f</w:t>
      </w:r>
      <w:r w:rsidR="00172B42">
        <w:rPr>
          <w:sz w:val="16"/>
          <w:szCs w:val="16"/>
        </w:rPr>
        <w:t>sf2.txt</w:t>
      </w:r>
    </w:p>
    <w:p w14:paraId="2945FD10" w14:textId="2B03CA9F" w:rsidR="00172B42" w:rsidRDefault="00172B42" w:rsidP="00E45EF9">
      <w:pPr>
        <w:tabs>
          <w:tab w:val="left" w:pos="3060"/>
        </w:tabs>
        <w:spacing w:after="0"/>
      </w:pPr>
      <w:r>
        <w:t>Three output scripts are created:</w:t>
      </w:r>
      <w:r>
        <w:tab/>
        <w:t>1) 10_2000_hcp3.27</w:t>
      </w:r>
      <w:r w:rsidRPr="00172B42">
        <w:t xml:space="preserve"> </w:t>
      </w:r>
      <w:r>
        <w:t>fMRIvol.sh</w:t>
      </w:r>
    </w:p>
    <w:p w14:paraId="46475AA9" w14:textId="4B80EF3B" w:rsidR="00172B42" w:rsidRDefault="00172B42" w:rsidP="00E45EF9">
      <w:pPr>
        <w:tabs>
          <w:tab w:val="left" w:pos="3060"/>
        </w:tabs>
        <w:spacing w:after="0"/>
      </w:pPr>
      <w:r>
        <w:tab/>
        <w:t>2) 10_2000_hcp3.27fMRIvol_autorun.sh</w:t>
      </w:r>
    </w:p>
    <w:p w14:paraId="600B83DB" w14:textId="6D35ADC7" w:rsidR="00172B42" w:rsidRDefault="00172B42" w:rsidP="00E45EF9">
      <w:pPr>
        <w:tabs>
          <w:tab w:val="left" w:pos="3060"/>
        </w:tabs>
      </w:pPr>
      <w:r>
        <w:tab/>
        <w:t>3) 10_2000_makeregdir.sh</w:t>
      </w:r>
    </w:p>
    <w:p w14:paraId="223CA7BB" w14:textId="7D278487" w:rsidR="00E45EF9" w:rsidRDefault="00E45EF9" w:rsidP="00E45EF9">
      <w:pPr>
        <w:tabs>
          <w:tab w:val="left" w:pos="3060"/>
        </w:tabs>
      </w:pPr>
      <w:r>
        <w:t xml:space="preserve">The </w:t>
      </w:r>
      <w:r w:rsidRPr="008F25EB">
        <w:rPr>
          <w:b/>
          <w:bCs/>
        </w:rPr>
        <w:t>-o</w:t>
      </w:r>
      <w:r>
        <w:t xml:space="preserve"> and </w:t>
      </w:r>
      <w:r w:rsidRPr="008F25EB">
        <w:rPr>
          <w:b/>
          <w:bCs/>
        </w:rPr>
        <w:t>-t</w:t>
      </w:r>
      <w:r>
        <w:t xml:space="preserve"> options are used to run your FEAT analyses as part of a single step. Each one takes as input a text file with a list of .</w:t>
      </w:r>
      <w:proofErr w:type="spellStart"/>
      <w:r>
        <w:t>fsf</w:t>
      </w:r>
      <w:proofErr w:type="spellEnd"/>
      <w:r>
        <w:t xml:space="preserve"> files. (It should be flexible as to format; separate with commas, tabs, spaces, etc.) If you specify </w:t>
      </w:r>
      <w:r w:rsidRPr="008F25EB">
        <w:rPr>
          <w:b/>
          <w:bCs/>
        </w:rPr>
        <w:t>-o</w:t>
      </w:r>
      <w:r>
        <w:t xml:space="preserve">, the script will run the functional pipeline, run all your first level analyses, then run the </w:t>
      </w:r>
      <w:r w:rsidR="008F25EB">
        <w:t>"</w:t>
      </w:r>
      <w:proofErr w:type="spellStart"/>
      <w:r w:rsidR="008F25EB">
        <w:t>makeregdir</w:t>
      </w:r>
      <w:proofErr w:type="spellEnd"/>
      <w:r w:rsidR="008F25EB">
        <w:t xml:space="preserve">" </w:t>
      </w:r>
      <w:r>
        <w:t xml:space="preserve">FEAT adapter (see below). If you also specify </w:t>
      </w:r>
      <w:r w:rsidRPr="008F25EB">
        <w:rPr>
          <w:b/>
          <w:bCs/>
        </w:rPr>
        <w:t>-t</w:t>
      </w:r>
      <w:r>
        <w:t>, it will then run a second-level analysis.</w:t>
      </w:r>
    </w:p>
    <w:p w14:paraId="3F58A294" w14:textId="647F3E8B" w:rsidR="00172B42" w:rsidRDefault="00E45EF9" w:rsidP="00E45EF9">
      <w:pPr>
        <w:tabs>
          <w:tab w:val="left" w:pos="3060"/>
        </w:tabs>
      </w:pPr>
      <w:r>
        <w:t>If you execute</w:t>
      </w:r>
      <w:r w:rsidR="00172B42">
        <w:t xml:space="preserve"> makeregdir.sh</w:t>
      </w:r>
      <w:r>
        <w:t xml:space="preserve">, it will run just </w:t>
      </w:r>
      <w:r w:rsidR="008F25EB">
        <w:t xml:space="preserve">the "-o, </w:t>
      </w:r>
      <w:proofErr w:type="spellStart"/>
      <w:r w:rsidR="008F25EB">
        <w:t>makeregdir</w:t>
      </w:r>
      <w:proofErr w:type="spellEnd"/>
      <w:r w:rsidR="008F25EB">
        <w:t xml:space="preserve"> (FEAT adapter), -t" process. To recreate makeregdir.sh without running any other analysis, use </w:t>
      </w:r>
      <w:r w:rsidR="00667382">
        <w:t xml:space="preserve">the </w:t>
      </w:r>
      <w:r w:rsidR="00667382" w:rsidRPr="00E45EF9">
        <w:rPr>
          <w:b/>
          <w:sz w:val="18"/>
          <w:szCs w:val="18"/>
        </w:rPr>
        <w:t>-MAKEREGDIRONLY</w:t>
      </w:r>
      <w:r w:rsidR="00667382">
        <w:t xml:space="preserve"> option.</w:t>
      </w:r>
    </w:p>
    <w:p w14:paraId="0F8D71A7" w14:textId="05486196" w:rsidR="00667382" w:rsidRPr="00E45EF9" w:rsidRDefault="00667382" w:rsidP="00667382">
      <w:pPr>
        <w:ind w:left="540"/>
        <w:rPr>
          <w:b/>
          <w:sz w:val="16"/>
          <w:szCs w:val="16"/>
        </w:rPr>
      </w:pPr>
      <w:r>
        <w:rPr>
          <w:sz w:val="16"/>
          <w:szCs w:val="16"/>
        </w:rPr>
        <w:t xml:space="preserve">% </w:t>
      </w:r>
      <w:r w:rsidRPr="00E45EF9">
        <w:rPr>
          <w:b/>
          <w:sz w:val="16"/>
          <w:szCs w:val="16"/>
        </w:rPr>
        <w:t>fMRIpipeSETUPmatSPclean.sh</w:t>
      </w:r>
      <w:r w:rsidRPr="004D08EF">
        <w:rPr>
          <w:sz w:val="16"/>
          <w:szCs w:val="16"/>
        </w:rPr>
        <w:t xml:space="preserve"> 10_2000.dat </w:t>
      </w:r>
      <w:r w:rsidRPr="004D08EF">
        <w:rPr>
          <w:b/>
          <w:sz w:val="16"/>
          <w:szCs w:val="16"/>
        </w:rPr>
        <w:t>-o</w:t>
      </w:r>
      <w:r w:rsidRPr="004D08EF">
        <w:rPr>
          <w:sz w:val="16"/>
          <w:szCs w:val="16"/>
        </w:rPr>
        <w:t xml:space="preserve"> 10_2000_fsf1.txt </w:t>
      </w:r>
      <w:r w:rsidRPr="004D08EF">
        <w:rPr>
          <w:b/>
          <w:sz w:val="16"/>
          <w:szCs w:val="16"/>
        </w:rPr>
        <w:t>-t</w:t>
      </w:r>
      <w:r w:rsidRPr="004D08EF">
        <w:rPr>
          <w:sz w:val="16"/>
          <w:szCs w:val="16"/>
        </w:rPr>
        <w:t xml:space="preserve"> 10_2000/10_2000_fsf2.txt</w:t>
      </w:r>
      <w:r>
        <w:rPr>
          <w:sz w:val="16"/>
          <w:szCs w:val="16"/>
        </w:rPr>
        <w:t xml:space="preserve"> </w:t>
      </w:r>
      <w:r>
        <w:rPr>
          <w:b/>
          <w:sz w:val="16"/>
          <w:szCs w:val="16"/>
        </w:rPr>
        <w:t>-MAKEREGDIRONLY</w:t>
      </w:r>
    </w:p>
    <w:p w14:paraId="040D2201" w14:textId="77777777" w:rsidR="00667382" w:rsidRPr="004D08EF" w:rsidRDefault="00667382" w:rsidP="00667382">
      <w:pPr>
        <w:tabs>
          <w:tab w:val="left" w:pos="540"/>
        </w:tabs>
      </w:pPr>
      <w:r>
        <w:t>Do not execute the functional pipeline scripts until the structural pipeline has complete.</w:t>
      </w:r>
    </w:p>
    <w:p w14:paraId="03F0A8A7" w14:textId="77777777" w:rsidR="00667382" w:rsidRDefault="00667382" w:rsidP="00667382">
      <w:pPr>
        <w:spacing w:after="0"/>
      </w:pPr>
      <w:r>
        <w:t>To see all options</w:t>
      </w:r>
    </w:p>
    <w:p w14:paraId="4524F8FE" w14:textId="77777777" w:rsidR="00667382" w:rsidRDefault="00667382" w:rsidP="00E45EF9">
      <w:pPr>
        <w:tabs>
          <w:tab w:val="left" w:pos="540"/>
        </w:tabs>
      </w:pPr>
      <w:r>
        <w:tab/>
      </w:r>
      <w:r w:rsidRPr="003F5EAB">
        <w:rPr>
          <w:sz w:val="16"/>
          <w:szCs w:val="16"/>
        </w:rPr>
        <w:t xml:space="preserve">% </w:t>
      </w:r>
      <w:r w:rsidRPr="004D08EF">
        <w:rPr>
          <w:b/>
          <w:sz w:val="16"/>
          <w:szCs w:val="16"/>
        </w:rPr>
        <w:t>fMRIpipeSETUPmatSPclean.sh</w:t>
      </w:r>
    </w:p>
    <w:p w14:paraId="038117CB" w14:textId="2DA8D81F" w:rsidR="00DC6D38" w:rsidRPr="002B55CB" w:rsidRDefault="00DC6D38" w:rsidP="00E45EF9">
      <w:pPr>
        <w:spacing w:after="0"/>
        <w:rPr>
          <w:b/>
          <w:sz w:val="24"/>
          <w:szCs w:val="24"/>
          <w:u w:val="single"/>
        </w:rPr>
      </w:pPr>
      <w:r w:rsidRPr="002B55CB">
        <w:rPr>
          <w:b/>
          <w:sz w:val="24"/>
          <w:szCs w:val="24"/>
          <w:u w:val="single"/>
        </w:rPr>
        <w:t xml:space="preserve">FEAT </w:t>
      </w:r>
      <w:r w:rsidR="00B25F10" w:rsidRPr="002B55CB">
        <w:rPr>
          <w:b/>
          <w:sz w:val="24"/>
          <w:szCs w:val="24"/>
          <w:u w:val="single"/>
        </w:rPr>
        <w:t>first-level analysis</w:t>
      </w:r>
    </w:p>
    <w:p w14:paraId="2730B84A" w14:textId="4ABF3A9C" w:rsidR="00DC6D38" w:rsidRPr="00E45EF9" w:rsidRDefault="00DC6D38" w:rsidP="00DC6D38">
      <w:pPr>
        <w:spacing w:after="220"/>
        <w:rPr>
          <w:bCs/>
        </w:rPr>
      </w:pPr>
      <w:r w:rsidRPr="00E45EF9">
        <w:rPr>
          <w:bCs/>
        </w:rPr>
        <w:t>With the output of the functi</w:t>
      </w:r>
      <w:r w:rsidR="008F25EB">
        <w:rPr>
          <w:bCs/>
        </w:rPr>
        <w:t>o</w:t>
      </w:r>
      <w:r w:rsidRPr="00E45EF9">
        <w:rPr>
          <w:bCs/>
        </w:rPr>
        <w:t xml:space="preserve">nal scripts, you can run first-level FEAT analysis. </w:t>
      </w:r>
      <w:r w:rsidR="008F25EB">
        <w:rPr>
          <w:bCs/>
        </w:rPr>
        <w:t>In the GUI, u</w:t>
      </w:r>
      <w:r w:rsidRPr="00E45EF9">
        <w:rPr>
          <w:bCs/>
        </w:rPr>
        <w:t xml:space="preserve">se the "statistics" option (top right pulldown), and use the following input file: </w:t>
      </w:r>
    </w:p>
    <w:p w14:paraId="002BA883" w14:textId="75CA0BFD" w:rsidR="00DC6D38" w:rsidRDefault="00DC6D38" w:rsidP="00DC6D38">
      <w:pPr>
        <w:spacing w:after="220"/>
        <w:rPr>
          <w:bCs/>
          <w:sz w:val="20"/>
          <w:szCs w:val="20"/>
        </w:rPr>
      </w:pPr>
      <w:r>
        <w:rPr>
          <w:bCs/>
          <w:sz w:val="20"/>
          <w:szCs w:val="20"/>
        </w:rPr>
        <w:t>SUBJDIR/pipeline7.3.2/</w:t>
      </w:r>
      <w:proofErr w:type="spellStart"/>
      <w:r>
        <w:rPr>
          <w:bCs/>
          <w:sz w:val="20"/>
          <w:szCs w:val="20"/>
        </w:rPr>
        <w:t>MNINonLinear</w:t>
      </w:r>
      <w:proofErr w:type="spellEnd"/>
      <w:r>
        <w:rPr>
          <w:bCs/>
          <w:sz w:val="20"/>
          <w:szCs w:val="20"/>
        </w:rPr>
        <w:t>/Results/RUNNAME/xyz where xyz is...</w:t>
      </w:r>
      <w:r>
        <w:rPr>
          <w:bCs/>
          <w:sz w:val="20"/>
          <w:szCs w:val="20"/>
        </w:rPr>
        <w:br/>
      </w:r>
      <w:r>
        <w:rPr>
          <w:bCs/>
          <w:sz w:val="20"/>
          <w:szCs w:val="20"/>
        </w:rPr>
        <w:tab/>
      </w:r>
      <w:r w:rsidR="00E45EF9">
        <w:rPr>
          <w:bCs/>
          <w:sz w:val="20"/>
          <w:szCs w:val="20"/>
        </w:rPr>
        <w:t>If n</w:t>
      </w:r>
      <w:r>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00B25F10">
        <w:rPr>
          <w:bCs/>
          <w:sz w:val="20"/>
          <w:szCs w:val="20"/>
        </w:rPr>
        <w:tab/>
      </w:r>
      <w:r>
        <w:rPr>
          <w:bCs/>
          <w:sz w:val="20"/>
          <w:szCs w:val="20"/>
        </w:rPr>
        <w:t>RUNNAME.nii.gz</w:t>
      </w:r>
      <w:r>
        <w:rPr>
          <w:bCs/>
          <w:sz w:val="20"/>
          <w:szCs w:val="20"/>
        </w:rPr>
        <w:br/>
      </w:r>
      <w:r>
        <w:rPr>
          <w:bCs/>
          <w:sz w:val="20"/>
          <w:szCs w:val="20"/>
        </w:rPr>
        <w:tab/>
      </w:r>
      <w:r w:rsidR="00E45EF9">
        <w:rPr>
          <w:bCs/>
          <w:sz w:val="20"/>
          <w:szCs w:val="20"/>
        </w:rPr>
        <w:t xml:space="preserve">If using </w:t>
      </w:r>
      <w:r>
        <w:rPr>
          <w:bCs/>
          <w:sz w:val="20"/>
          <w:szCs w:val="20"/>
        </w:rPr>
        <w:t xml:space="preserve">SUSAN smoothing (from -f option): </w:t>
      </w:r>
      <w:r w:rsidR="00B25F10">
        <w:rPr>
          <w:bCs/>
          <w:sz w:val="20"/>
          <w:szCs w:val="20"/>
        </w:rPr>
        <w:tab/>
      </w:r>
      <w:r w:rsidR="00B25F10">
        <w:rPr>
          <w:bCs/>
          <w:sz w:val="20"/>
          <w:szCs w:val="20"/>
        </w:rPr>
        <w:tab/>
      </w:r>
      <w:r>
        <w:rPr>
          <w:bCs/>
          <w:sz w:val="20"/>
          <w:szCs w:val="20"/>
        </w:rPr>
        <w:t>RUNNAME_SUSAN#mmHPTF#s.nii.gz</w:t>
      </w:r>
    </w:p>
    <w:p w14:paraId="6ED59E19" w14:textId="11BF2F86" w:rsidR="00B25F10" w:rsidRPr="00E45EF9" w:rsidRDefault="00B25F10" w:rsidP="00DC6D38">
      <w:pPr>
        <w:spacing w:after="220"/>
        <w:rPr>
          <w:bCs/>
        </w:rPr>
      </w:pPr>
      <w:r w:rsidRPr="00E45EF9">
        <w:rPr>
          <w:bCs/>
        </w:rPr>
        <w:t xml:space="preserve">To set yourself up for the next step, all your FEAT work should go in </w:t>
      </w:r>
      <w:r w:rsidR="00F605AA" w:rsidRPr="00F605AA">
        <w:rPr>
          <w:b/>
          <w:bCs/>
          <w:sz w:val="18"/>
          <w:szCs w:val="18"/>
        </w:rPr>
        <w:t>/STUDYPATH</w:t>
      </w:r>
      <w:r w:rsidR="00F605AA" w:rsidRPr="00E45EF9">
        <w:rPr>
          <w:b/>
          <w:bCs/>
          <w:sz w:val="18"/>
          <w:szCs w:val="18"/>
        </w:rPr>
        <w:t>/</w:t>
      </w:r>
      <w:r w:rsidRPr="00E45EF9">
        <w:rPr>
          <w:b/>
          <w:bCs/>
          <w:sz w:val="18"/>
          <w:szCs w:val="18"/>
        </w:rPr>
        <w:t>SUBJDIR/pipeline7.3.2/model</w:t>
      </w:r>
      <w:r w:rsidR="00E45EF9">
        <w:rPr>
          <w:bCs/>
        </w:rPr>
        <w:t>/</w:t>
      </w:r>
    </w:p>
    <w:p w14:paraId="00E4A154" w14:textId="094456E3" w:rsidR="00DC6D38" w:rsidRPr="00B25F10" w:rsidRDefault="008A53C6" w:rsidP="00DC6D38">
      <w:pPr>
        <w:spacing w:after="220"/>
        <w:rPr>
          <w:b/>
          <w:sz w:val="20"/>
          <w:szCs w:val="20"/>
        </w:rPr>
      </w:pPr>
      <w:r w:rsidRPr="00E45EF9">
        <w:rPr>
          <w:bCs/>
        </w:rPr>
        <w:t xml:space="preserve">If you used the </w:t>
      </w:r>
      <w:r w:rsidRPr="00E45EF9">
        <w:rPr>
          <w:b/>
          <w:bCs/>
        </w:rPr>
        <w:t>-o</w:t>
      </w:r>
      <w:r w:rsidRPr="00E45EF9">
        <w:rPr>
          <w:bCs/>
        </w:rPr>
        <w:t xml:space="preserve"> option in the functional analysis, it will automatically run</w:t>
      </w:r>
      <w:r w:rsidR="008F25EB">
        <w:rPr>
          <w:bCs/>
        </w:rPr>
        <w:t xml:space="preserve"> FEAT using </w:t>
      </w:r>
      <w:r w:rsidR="008607EE" w:rsidRPr="00E45EF9">
        <w:rPr>
          <w:bCs/>
        </w:rPr>
        <w:t>.</w:t>
      </w:r>
      <w:proofErr w:type="spellStart"/>
      <w:r w:rsidR="008607EE" w:rsidRPr="00E45EF9">
        <w:rPr>
          <w:bCs/>
        </w:rPr>
        <w:t>fsf</w:t>
      </w:r>
      <w:proofErr w:type="spellEnd"/>
      <w:r w:rsidR="008607EE" w:rsidRPr="00E45EF9">
        <w:rPr>
          <w:bCs/>
        </w:rPr>
        <w:t xml:space="preserve"> files</w:t>
      </w:r>
      <w:r w:rsidR="008F25EB">
        <w:rPr>
          <w:bCs/>
        </w:rPr>
        <w:t xml:space="preserve"> you specified.</w:t>
      </w:r>
    </w:p>
    <w:p w14:paraId="7F1FBD16" w14:textId="7B36E1CB" w:rsidR="005B4B7E" w:rsidRPr="008C7849" w:rsidRDefault="005B4B7E" w:rsidP="005B4B7E">
      <w:pPr>
        <w:spacing w:after="0"/>
        <w:rPr>
          <w:b/>
          <w:sz w:val="24"/>
          <w:szCs w:val="24"/>
          <w:u w:val="single"/>
        </w:rPr>
      </w:pPr>
      <w:r>
        <w:rPr>
          <w:b/>
          <w:sz w:val="24"/>
          <w:szCs w:val="24"/>
          <w:u w:val="single"/>
        </w:rPr>
        <w:t>FEAT adapter</w:t>
      </w:r>
    </w:p>
    <w:p w14:paraId="571B0242" w14:textId="211B9F95" w:rsidR="00DC6D38" w:rsidRPr="00E45EF9" w:rsidRDefault="00B25F10" w:rsidP="005B4B7E">
      <w:pPr>
        <w:spacing w:after="220"/>
        <w:rPr>
          <w:bCs/>
        </w:rPr>
      </w:pPr>
      <w:r w:rsidRPr="00E45EF9">
        <w:rPr>
          <w:bCs/>
        </w:rPr>
        <w:t xml:space="preserve">One additional step is needed </w:t>
      </w:r>
      <w:r w:rsidR="008F25EB">
        <w:rPr>
          <w:bCs/>
        </w:rPr>
        <w:t xml:space="preserve">between first-level analysis and </w:t>
      </w:r>
      <w:r w:rsidRPr="00E45EF9">
        <w:rPr>
          <w:bCs/>
        </w:rPr>
        <w:t>higher-level analyses. The first-level results from the previous step will lack registration information, because FEAT does not (yet) know about all the registration work completed by the main pipeline. This script will perform the necessary registrations and fill in the missing files</w:t>
      </w:r>
      <w:r w:rsidR="008F25EB">
        <w:rPr>
          <w:bCs/>
        </w:rPr>
        <w:t xml:space="preserve"> (i.e. create the "reg" directory inside the first-level FEAT output directory)</w:t>
      </w:r>
      <w:r w:rsidRPr="00E45EF9">
        <w:rPr>
          <w:bCs/>
        </w:rPr>
        <w:t>.</w:t>
      </w:r>
    </w:p>
    <w:p w14:paraId="588D1FC7" w14:textId="51F7C9D9" w:rsidR="00F605AA" w:rsidRPr="00E45EF9" w:rsidRDefault="00F605AA" w:rsidP="00E45EF9">
      <w:pPr>
        <w:spacing w:after="140"/>
        <w:ind w:left="540"/>
        <w:rPr>
          <w:sz w:val="16"/>
          <w:szCs w:val="16"/>
        </w:rPr>
      </w:pPr>
      <w:r w:rsidRPr="00E45EF9">
        <w:rPr>
          <w:b/>
          <w:bCs/>
          <w:sz w:val="16"/>
          <w:szCs w:val="16"/>
        </w:rPr>
        <w:t xml:space="preserve">% </w:t>
      </w:r>
      <w:r w:rsidR="00DC6D38" w:rsidRPr="00E45EF9">
        <w:rPr>
          <w:b/>
          <w:bCs/>
          <w:sz w:val="16"/>
          <w:szCs w:val="16"/>
        </w:rPr>
        <w:t>makeregdir230</w:t>
      </w:r>
      <w:r w:rsidR="008A53C6" w:rsidRPr="00E45EF9">
        <w:rPr>
          <w:b/>
          <w:bCs/>
          <w:sz w:val="16"/>
          <w:szCs w:val="16"/>
        </w:rPr>
        <w:t>314</w:t>
      </w:r>
      <w:r w:rsidR="00DC6D38" w:rsidRPr="00E45EF9">
        <w:rPr>
          <w:b/>
          <w:bCs/>
          <w:sz w:val="16"/>
          <w:szCs w:val="16"/>
        </w:rPr>
        <w:t>.sh</w:t>
      </w:r>
      <w:r w:rsidR="00DC6D38" w:rsidRPr="00E45EF9">
        <w:rPr>
          <w:sz w:val="16"/>
          <w:szCs w:val="16"/>
        </w:rPr>
        <w:t xml:space="preserve"> </w:t>
      </w:r>
      <w:r>
        <w:rPr>
          <w:sz w:val="16"/>
          <w:szCs w:val="16"/>
        </w:rPr>
        <w:t>&lt;</w:t>
      </w:r>
      <w:r w:rsidR="00B25F10" w:rsidRPr="00E45EF9">
        <w:rPr>
          <w:sz w:val="16"/>
          <w:szCs w:val="16"/>
        </w:rPr>
        <w:t>SUBJDIR</w:t>
      </w:r>
      <w:r>
        <w:rPr>
          <w:sz w:val="16"/>
          <w:szCs w:val="16"/>
        </w:rPr>
        <w:t>&gt;</w:t>
      </w:r>
      <w:r w:rsidR="00B25F10" w:rsidRPr="00E45EF9">
        <w:rPr>
          <w:sz w:val="16"/>
          <w:szCs w:val="16"/>
        </w:rPr>
        <w:t xml:space="preserve"> </w:t>
      </w:r>
      <w:r>
        <w:rPr>
          <w:sz w:val="16"/>
          <w:szCs w:val="16"/>
        </w:rPr>
        <w:t>&lt;</w:t>
      </w:r>
      <w:r w:rsidR="00B25F10" w:rsidRPr="00E45EF9">
        <w:rPr>
          <w:sz w:val="16"/>
          <w:szCs w:val="16"/>
        </w:rPr>
        <w:t>RUNNAME</w:t>
      </w:r>
      <w:r>
        <w:rPr>
          <w:sz w:val="16"/>
          <w:szCs w:val="16"/>
        </w:rPr>
        <w:t>&gt;</w:t>
      </w:r>
      <w:r w:rsidR="00B25F10" w:rsidRPr="00E45EF9">
        <w:rPr>
          <w:sz w:val="16"/>
          <w:szCs w:val="16"/>
        </w:rPr>
        <w:t xml:space="preserve"> </w:t>
      </w:r>
      <w:r>
        <w:rPr>
          <w:sz w:val="16"/>
          <w:szCs w:val="16"/>
        </w:rPr>
        <w:t>&lt;</w:t>
      </w:r>
      <w:r w:rsidR="00B25F10" w:rsidRPr="00E45EF9">
        <w:rPr>
          <w:sz w:val="16"/>
          <w:szCs w:val="16"/>
        </w:rPr>
        <w:t>ANALYSISNAME</w:t>
      </w:r>
      <w:r>
        <w:rPr>
          <w:sz w:val="16"/>
          <w:szCs w:val="16"/>
        </w:rPr>
        <w:t>&gt;</w:t>
      </w:r>
    </w:p>
    <w:p w14:paraId="3735941F" w14:textId="3016F19B" w:rsidR="00F605AA" w:rsidRDefault="008F25EB" w:rsidP="00C17C1A">
      <w:pPr>
        <w:tabs>
          <w:tab w:val="left" w:pos="1080"/>
        </w:tabs>
        <w:spacing w:after="140"/>
      </w:pPr>
      <w:r>
        <w:lastRenderedPageBreak/>
        <w:t>This script is automatically created as part of the functional pipeline. If you wish to recreate the adapter script (without rerunning the functional pipeline), use</w:t>
      </w:r>
      <w:r w:rsidR="00F605AA">
        <w:t xml:space="preserve"> the </w:t>
      </w:r>
      <w:r w:rsidR="00F605AA" w:rsidRPr="00E45EF9">
        <w:rPr>
          <w:b/>
          <w:sz w:val="18"/>
          <w:szCs w:val="18"/>
        </w:rPr>
        <w:t>MAKEREGDIRONLY</w:t>
      </w:r>
      <w:r w:rsidR="00F605AA">
        <w:t xml:space="preserve"> option.</w:t>
      </w:r>
    </w:p>
    <w:p w14:paraId="1D8040B5" w14:textId="636E0EEC" w:rsidR="00F605AA" w:rsidRPr="004D08EF" w:rsidRDefault="00F605AA" w:rsidP="00F605AA">
      <w:pPr>
        <w:ind w:left="540"/>
        <w:rPr>
          <w:b/>
          <w:sz w:val="16"/>
          <w:szCs w:val="16"/>
        </w:rPr>
      </w:pPr>
      <w:r>
        <w:rPr>
          <w:sz w:val="16"/>
          <w:szCs w:val="16"/>
        </w:rPr>
        <w:t xml:space="preserve">% </w:t>
      </w:r>
      <w:r w:rsidRPr="004D08EF">
        <w:rPr>
          <w:b/>
          <w:sz w:val="16"/>
          <w:szCs w:val="16"/>
        </w:rPr>
        <w:t>fMRIpipeSETUPmatSPclean.sh</w:t>
      </w:r>
      <w:r>
        <w:rPr>
          <w:sz w:val="16"/>
          <w:szCs w:val="16"/>
        </w:rPr>
        <w:t xml:space="preserve"> &lt;DAT&gt;</w:t>
      </w:r>
      <w:r w:rsidRPr="004D08EF">
        <w:rPr>
          <w:sz w:val="16"/>
          <w:szCs w:val="16"/>
        </w:rPr>
        <w:t xml:space="preserve"> </w:t>
      </w:r>
      <w:r w:rsidRPr="004D08EF">
        <w:rPr>
          <w:b/>
          <w:sz w:val="16"/>
          <w:szCs w:val="16"/>
        </w:rPr>
        <w:t>-o</w:t>
      </w:r>
      <w:r w:rsidRPr="004D08EF">
        <w:rPr>
          <w:sz w:val="16"/>
          <w:szCs w:val="16"/>
        </w:rPr>
        <w:t xml:space="preserve"> </w:t>
      </w:r>
      <w:r w:rsidR="00306EB9">
        <w:rPr>
          <w:sz w:val="16"/>
          <w:szCs w:val="16"/>
        </w:rPr>
        <w:t>&lt;FIRST LEVEL FSL</w:t>
      </w:r>
      <w:r w:rsidRPr="004D08EF">
        <w:rPr>
          <w:sz w:val="16"/>
          <w:szCs w:val="16"/>
        </w:rPr>
        <w:t>.txt</w:t>
      </w:r>
      <w:r w:rsidR="00306EB9">
        <w:rPr>
          <w:sz w:val="16"/>
          <w:szCs w:val="16"/>
        </w:rPr>
        <w:t xml:space="preserve">&gt; </w:t>
      </w:r>
      <w:r>
        <w:rPr>
          <w:b/>
          <w:sz w:val="16"/>
          <w:szCs w:val="16"/>
        </w:rPr>
        <w:t>-MAKEREGDIRONLY</w:t>
      </w:r>
    </w:p>
    <w:p w14:paraId="05701135" w14:textId="77777777" w:rsidR="00306EB9" w:rsidRDefault="00306EB9" w:rsidP="00306EB9">
      <w:pPr>
        <w:spacing w:after="0"/>
      </w:pPr>
      <w:r>
        <w:t>To see all options</w:t>
      </w:r>
    </w:p>
    <w:p w14:paraId="3750D374" w14:textId="7B97A0EA" w:rsidR="00306EB9" w:rsidRDefault="00306EB9" w:rsidP="00306EB9">
      <w:pPr>
        <w:tabs>
          <w:tab w:val="left" w:pos="540"/>
        </w:tabs>
      </w:pPr>
      <w:r>
        <w:tab/>
      </w:r>
      <w:r w:rsidRPr="003F5EAB">
        <w:rPr>
          <w:sz w:val="16"/>
          <w:szCs w:val="16"/>
        </w:rPr>
        <w:t xml:space="preserve">% </w:t>
      </w:r>
      <w:r w:rsidRPr="004D08EF">
        <w:rPr>
          <w:b/>
          <w:bCs/>
          <w:sz w:val="16"/>
          <w:szCs w:val="16"/>
        </w:rPr>
        <w:t>makeregdir230314.sh</w:t>
      </w:r>
    </w:p>
    <w:p w14:paraId="742A8086" w14:textId="11E92968" w:rsidR="00306EB9" w:rsidRDefault="002B55CB" w:rsidP="008F25EB">
      <w:pPr>
        <w:tabs>
          <w:tab w:val="left" w:pos="1080"/>
        </w:tabs>
        <w:spacing w:after="0"/>
        <w:rPr>
          <w:b/>
          <w:u w:val="single"/>
        </w:rPr>
      </w:pPr>
      <w:r w:rsidRPr="00B25F10">
        <w:rPr>
          <w:b/>
          <w:u w:val="single"/>
        </w:rPr>
        <w:t xml:space="preserve">FEAT </w:t>
      </w:r>
      <w:r>
        <w:rPr>
          <w:b/>
          <w:u w:val="single"/>
        </w:rPr>
        <w:t>higher</w:t>
      </w:r>
      <w:r w:rsidRPr="00B25F10">
        <w:rPr>
          <w:b/>
          <w:u w:val="single"/>
        </w:rPr>
        <w:t>-level analysis</w:t>
      </w:r>
    </w:p>
    <w:p w14:paraId="26CB0382" w14:textId="7EE2C231" w:rsidR="002B55CB" w:rsidRP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sectPr w:rsidR="002B55CB" w:rsidRPr="002B55CB" w:rsidSect="00711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29E"/>
    <w:multiLevelType w:val="hybridMultilevel"/>
    <w:tmpl w:val="3A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avoy Local">
    <w15:presenceInfo w15:providerId="Windows Live" w15:userId="9dd013b7412cc3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2B"/>
    <w:rsid w:val="0002216E"/>
    <w:rsid w:val="00023F45"/>
    <w:rsid w:val="00037082"/>
    <w:rsid w:val="00041820"/>
    <w:rsid w:val="0007073D"/>
    <w:rsid w:val="00074285"/>
    <w:rsid w:val="00092C6D"/>
    <w:rsid w:val="000B3FED"/>
    <w:rsid w:val="000D7D47"/>
    <w:rsid w:val="000F2199"/>
    <w:rsid w:val="00103DB8"/>
    <w:rsid w:val="00142A51"/>
    <w:rsid w:val="00143469"/>
    <w:rsid w:val="00172B42"/>
    <w:rsid w:val="001C15B5"/>
    <w:rsid w:val="001E6C11"/>
    <w:rsid w:val="00274A2F"/>
    <w:rsid w:val="00287D00"/>
    <w:rsid w:val="00295696"/>
    <w:rsid w:val="002960F6"/>
    <w:rsid w:val="002B28A2"/>
    <w:rsid w:val="002B55CB"/>
    <w:rsid w:val="00306EB9"/>
    <w:rsid w:val="00307972"/>
    <w:rsid w:val="00331695"/>
    <w:rsid w:val="003458E7"/>
    <w:rsid w:val="0036118A"/>
    <w:rsid w:val="003630CD"/>
    <w:rsid w:val="00363D50"/>
    <w:rsid w:val="00394564"/>
    <w:rsid w:val="003B34D1"/>
    <w:rsid w:val="003F1F24"/>
    <w:rsid w:val="003F5EAB"/>
    <w:rsid w:val="00400491"/>
    <w:rsid w:val="0041675B"/>
    <w:rsid w:val="00422BFD"/>
    <w:rsid w:val="00446AB9"/>
    <w:rsid w:val="004A45C9"/>
    <w:rsid w:val="004C7376"/>
    <w:rsid w:val="004D6928"/>
    <w:rsid w:val="005146C7"/>
    <w:rsid w:val="00542D78"/>
    <w:rsid w:val="005459E7"/>
    <w:rsid w:val="00577378"/>
    <w:rsid w:val="005B4B7E"/>
    <w:rsid w:val="005C35E1"/>
    <w:rsid w:val="005E02CF"/>
    <w:rsid w:val="00605938"/>
    <w:rsid w:val="00623A35"/>
    <w:rsid w:val="00650661"/>
    <w:rsid w:val="00655D44"/>
    <w:rsid w:val="00667382"/>
    <w:rsid w:val="00674561"/>
    <w:rsid w:val="006D0B5C"/>
    <w:rsid w:val="006D3746"/>
    <w:rsid w:val="0071152B"/>
    <w:rsid w:val="00714B9B"/>
    <w:rsid w:val="00733CAD"/>
    <w:rsid w:val="0074495D"/>
    <w:rsid w:val="00792660"/>
    <w:rsid w:val="0079468C"/>
    <w:rsid w:val="00857D9D"/>
    <w:rsid w:val="008607EE"/>
    <w:rsid w:val="00880140"/>
    <w:rsid w:val="008A5108"/>
    <w:rsid w:val="008A53C6"/>
    <w:rsid w:val="008B4A10"/>
    <w:rsid w:val="008C7849"/>
    <w:rsid w:val="008C7FCB"/>
    <w:rsid w:val="008E7F8D"/>
    <w:rsid w:val="008F25EB"/>
    <w:rsid w:val="008F5405"/>
    <w:rsid w:val="00905526"/>
    <w:rsid w:val="00920B6E"/>
    <w:rsid w:val="00943830"/>
    <w:rsid w:val="00961EEC"/>
    <w:rsid w:val="00961FB7"/>
    <w:rsid w:val="009C25A6"/>
    <w:rsid w:val="009C7FD6"/>
    <w:rsid w:val="00A820B9"/>
    <w:rsid w:val="00AA1961"/>
    <w:rsid w:val="00AA574A"/>
    <w:rsid w:val="00AE0319"/>
    <w:rsid w:val="00AE7FE4"/>
    <w:rsid w:val="00B055C5"/>
    <w:rsid w:val="00B25F10"/>
    <w:rsid w:val="00B30F87"/>
    <w:rsid w:val="00B40EEC"/>
    <w:rsid w:val="00B86098"/>
    <w:rsid w:val="00BD32EE"/>
    <w:rsid w:val="00C01DCC"/>
    <w:rsid w:val="00C12C18"/>
    <w:rsid w:val="00C17C1A"/>
    <w:rsid w:val="00C27846"/>
    <w:rsid w:val="00C34BFA"/>
    <w:rsid w:val="00C555FA"/>
    <w:rsid w:val="00C810C3"/>
    <w:rsid w:val="00CC1FDA"/>
    <w:rsid w:val="00CD7ACC"/>
    <w:rsid w:val="00CE529F"/>
    <w:rsid w:val="00D339A4"/>
    <w:rsid w:val="00D51A92"/>
    <w:rsid w:val="00D7271C"/>
    <w:rsid w:val="00D83C6C"/>
    <w:rsid w:val="00D90A42"/>
    <w:rsid w:val="00DA1FF8"/>
    <w:rsid w:val="00DB3FDA"/>
    <w:rsid w:val="00DB5955"/>
    <w:rsid w:val="00DC6D38"/>
    <w:rsid w:val="00DD5F13"/>
    <w:rsid w:val="00DE5F28"/>
    <w:rsid w:val="00DF6270"/>
    <w:rsid w:val="00E40FBD"/>
    <w:rsid w:val="00E45EF9"/>
    <w:rsid w:val="00E507AE"/>
    <w:rsid w:val="00E60529"/>
    <w:rsid w:val="00EA32F2"/>
    <w:rsid w:val="00EA623C"/>
    <w:rsid w:val="00EA6F50"/>
    <w:rsid w:val="00EB387A"/>
    <w:rsid w:val="00EB5B13"/>
    <w:rsid w:val="00EF0ACA"/>
    <w:rsid w:val="00F140DC"/>
    <w:rsid w:val="00F3317A"/>
    <w:rsid w:val="00F33436"/>
    <w:rsid w:val="00F33EAF"/>
    <w:rsid w:val="00F54BAB"/>
    <w:rsid w:val="00F605AA"/>
    <w:rsid w:val="00F61178"/>
    <w:rsid w:val="00FA756B"/>
    <w:rsid w:val="00FC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8DB9E-2A15-4004-9C35-BE5FCF587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Mcavoy Local</cp:lastModifiedBy>
  <cp:revision>3</cp:revision>
  <dcterms:created xsi:type="dcterms:W3CDTF">2023-05-01T17:09:00Z</dcterms:created>
  <dcterms:modified xsi:type="dcterms:W3CDTF">2023-05-01T17:13:00Z</dcterms:modified>
</cp:coreProperties>
</file>